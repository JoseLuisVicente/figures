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CD4B1" w14:textId="5E17B653" w:rsidR="00A93E64" w:rsidRDefault="00E65B14" w:rsidP="003E1840">
      <w:pPr>
        <w:spacing w:before="100" w:beforeAutospacing="1" w:after="100" w:afterAutospacing="1"/>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Assessing </w:t>
      </w:r>
      <w:r w:rsidR="003E1840">
        <w:rPr>
          <w:rFonts w:ascii="Times New Roman" w:eastAsia="Times New Roman" w:hAnsi="Times New Roman" w:cs="Times New Roman"/>
          <w:b/>
          <w:bCs/>
          <w:kern w:val="36"/>
          <w:sz w:val="48"/>
          <w:szCs w:val="48"/>
        </w:rPr>
        <w:t xml:space="preserve">demand-side </w:t>
      </w:r>
      <w:r w:rsidR="005E1BAB" w:rsidRPr="005E1BAB">
        <w:rPr>
          <w:rFonts w:ascii="Times New Roman" w:eastAsia="Times New Roman" w:hAnsi="Times New Roman" w:cs="Times New Roman"/>
          <w:b/>
          <w:bCs/>
          <w:kern w:val="36"/>
          <w:sz w:val="48"/>
          <w:szCs w:val="48"/>
        </w:rPr>
        <w:t>solutions for mitigating climate change</w:t>
      </w:r>
    </w:p>
    <w:p w14:paraId="365868C9" w14:textId="5E5FB8BB" w:rsidR="00384E40" w:rsidRDefault="00A93E64" w:rsidP="00A93E64">
      <w:pPr>
        <w:spacing w:before="100" w:beforeAutospacing="1" w:after="100" w:afterAutospacing="1"/>
        <w:outlineLvl w:val="0"/>
        <w:rPr>
          <w:rFonts w:ascii="Times New Roman" w:hAnsi="Times New Roman" w:cs="Times New Roman"/>
        </w:rPr>
      </w:pPr>
      <w:r>
        <w:rPr>
          <w:rFonts w:ascii="Times New Roman" w:hAnsi="Times New Roman" w:cs="Times New Roman"/>
        </w:rPr>
        <w:t xml:space="preserve">Felix Creutzig, </w:t>
      </w:r>
      <w:r w:rsidRPr="00A93E64">
        <w:rPr>
          <w:rFonts w:ascii="Times New Roman" w:hAnsi="Times New Roman" w:cs="Times New Roman"/>
        </w:rPr>
        <w:t>Joyashree Roy, Arnulf</w:t>
      </w:r>
      <w:r w:rsidR="005A335B">
        <w:rPr>
          <w:rFonts w:ascii="Times New Roman" w:hAnsi="Times New Roman" w:cs="Times New Roman"/>
        </w:rPr>
        <w:t xml:space="preserve"> </w:t>
      </w:r>
      <w:proofErr w:type="spellStart"/>
      <w:r w:rsidRPr="00A93E64">
        <w:rPr>
          <w:rFonts w:ascii="Times New Roman" w:hAnsi="Times New Roman" w:cs="Times New Roman"/>
        </w:rPr>
        <w:t>Grübler</w:t>
      </w:r>
      <w:proofErr w:type="spellEnd"/>
      <w:r w:rsidRPr="00A93E64">
        <w:rPr>
          <w:rFonts w:ascii="Times New Roman" w:hAnsi="Times New Roman" w:cs="Times New Roman"/>
        </w:rPr>
        <w:t xml:space="preserve">, Diana </w:t>
      </w:r>
      <w:proofErr w:type="spellStart"/>
      <w:r w:rsidRPr="00A93E64">
        <w:rPr>
          <w:rFonts w:ascii="Times New Roman" w:hAnsi="Times New Roman" w:cs="Times New Roman"/>
        </w:rPr>
        <w:t>Ürge-Vorsatz</w:t>
      </w:r>
      <w:proofErr w:type="spellEnd"/>
      <w:r w:rsidRPr="00A93E64">
        <w:rPr>
          <w:rFonts w:ascii="Times New Roman" w:hAnsi="Times New Roman" w:cs="Times New Roman"/>
        </w:rPr>
        <w:t xml:space="preserve">, Jan </w:t>
      </w:r>
      <w:r w:rsidR="00850576">
        <w:rPr>
          <w:rFonts w:ascii="Times New Roman" w:hAnsi="Times New Roman" w:cs="Times New Roman"/>
        </w:rPr>
        <w:t xml:space="preserve">C. </w:t>
      </w:r>
      <w:r w:rsidRPr="00A93E64">
        <w:rPr>
          <w:rFonts w:ascii="Times New Roman" w:hAnsi="Times New Roman" w:cs="Times New Roman"/>
        </w:rPr>
        <w:t xml:space="preserve">Minx, Narasimha Rao, </w:t>
      </w:r>
      <w:r>
        <w:rPr>
          <w:rFonts w:ascii="Times New Roman" w:hAnsi="Times New Roman" w:cs="Times New Roman"/>
        </w:rPr>
        <w:t>Elke Weber, Edgar Hertwich</w:t>
      </w:r>
      <w:r w:rsidRPr="00A93E64">
        <w:rPr>
          <w:rFonts w:ascii="Times New Roman" w:hAnsi="Times New Roman" w:cs="Times New Roman"/>
        </w:rPr>
        <w:t>, Wil</w:t>
      </w:r>
      <w:r>
        <w:rPr>
          <w:rFonts w:ascii="Times New Roman" w:hAnsi="Times New Roman" w:cs="Times New Roman"/>
        </w:rPr>
        <w:t xml:space="preserve">liam </w:t>
      </w:r>
      <w:ins w:id="0" w:author="William Lamb" w:date="2017-12-06T12:29:00Z">
        <w:r w:rsidR="00D27FBE">
          <w:rPr>
            <w:rFonts w:ascii="Times New Roman" w:hAnsi="Times New Roman" w:cs="Times New Roman"/>
          </w:rPr>
          <w:t xml:space="preserve">F. </w:t>
        </w:r>
      </w:ins>
      <w:r>
        <w:rPr>
          <w:rFonts w:ascii="Times New Roman" w:hAnsi="Times New Roman" w:cs="Times New Roman"/>
        </w:rPr>
        <w:t>Lamb, Julia Steinberger, Frank Geels</w:t>
      </w:r>
      <w:r w:rsidRPr="00A93E64">
        <w:rPr>
          <w:rFonts w:ascii="Times New Roman" w:hAnsi="Times New Roman" w:cs="Times New Roman"/>
        </w:rPr>
        <w:t>, Anjali Ramak</w:t>
      </w:r>
      <w:r>
        <w:rPr>
          <w:rFonts w:ascii="Times New Roman" w:hAnsi="Times New Roman" w:cs="Times New Roman"/>
        </w:rPr>
        <w:t>rishnan, Ines Azevedo, Radhika Khosla</w:t>
      </w:r>
      <w:r w:rsidR="00C00AEE">
        <w:rPr>
          <w:rFonts w:ascii="Times New Roman" w:hAnsi="Times New Roman" w:cs="Times New Roman"/>
        </w:rPr>
        <w:t>, Wandi</w:t>
      </w:r>
      <w:r w:rsidR="004C10E9">
        <w:rPr>
          <w:rFonts w:ascii="Times New Roman" w:hAnsi="Times New Roman" w:cs="Times New Roman"/>
        </w:rPr>
        <w:t xml:space="preserve"> </w:t>
      </w:r>
      <w:r w:rsidR="00C00AEE">
        <w:rPr>
          <w:rFonts w:ascii="Times New Roman" w:hAnsi="Times New Roman" w:cs="Times New Roman"/>
        </w:rPr>
        <w:t>Bruine de Bruin</w:t>
      </w:r>
      <w:r w:rsidR="00CA4399">
        <w:rPr>
          <w:rFonts w:ascii="Times New Roman" w:hAnsi="Times New Roman" w:cs="Times New Roman"/>
        </w:rPr>
        <w:t xml:space="preserve">, </w:t>
      </w:r>
      <w:proofErr w:type="spellStart"/>
      <w:r w:rsidR="00CA4399">
        <w:rPr>
          <w:rFonts w:ascii="Times New Roman" w:hAnsi="Times New Roman" w:cs="Times New Roman"/>
        </w:rPr>
        <w:t>Oreane</w:t>
      </w:r>
      <w:proofErr w:type="spellEnd"/>
      <w:r w:rsidR="005A335B">
        <w:rPr>
          <w:rFonts w:ascii="Times New Roman" w:hAnsi="Times New Roman" w:cs="Times New Roman"/>
        </w:rPr>
        <w:t xml:space="preserve"> </w:t>
      </w:r>
      <w:proofErr w:type="spellStart"/>
      <w:r w:rsidR="00CA4399">
        <w:rPr>
          <w:rFonts w:ascii="Times New Roman" w:hAnsi="Times New Roman" w:cs="Times New Roman"/>
        </w:rPr>
        <w:t>Edelenbosch</w:t>
      </w:r>
      <w:proofErr w:type="spellEnd"/>
      <w:r w:rsidR="00CA4399">
        <w:rPr>
          <w:rFonts w:ascii="Times New Roman" w:hAnsi="Times New Roman" w:cs="Times New Roman"/>
        </w:rPr>
        <w:t>, Massimo Tavoni</w:t>
      </w:r>
      <w:r w:rsidR="008651E5">
        <w:rPr>
          <w:rFonts w:ascii="Times New Roman" w:hAnsi="Times New Roman" w:cs="Times New Roman"/>
        </w:rPr>
        <w:t xml:space="preserve">, </w:t>
      </w:r>
      <w:r w:rsidR="004C10E9">
        <w:rPr>
          <w:rFonts w:ascii="Times New Roman" w:hAnsi="Times New Roman" w:cs="Times New Roman"/>
        </w:rPr>
        <w:t xml:space="preserve">Gong Sun, Linus </w:t>
      </w:r>
      <w:proofErr w:type="spellStart"/>
      <w:r w:rsidR="004C10E9">
        <w:rPr>
          <w:rFonts w:ascii="Times New Roman" w:hAnsi="Times New Roman" w:cs="Times New Roman"/>
        </w:rPr>
        <w:t>Mattauch</w:t>
      </w:r>
      <w:proofErr w:type="spellEnd"/>
      <w:r w:rsidR="004C10E9">
        <w:rPr>
          <w:rFonts w:ascii="Times New Roman" w:hAnsi="Times New Roman" w:cs="Times New Roman"/>
        </w:rPr>
        <w:t xml:space="preserve">, </w:t>
      </w:r>
      <w:r w:rsidR="00010F7A">
        <w:rPr>
          <w:rFonts w:ascii="Times New Roman" w:hAnsi="Times New Roman" w:cs="Times New Roman"/>
        </w:rPr>
        <w:t xml:space="preserve">Cameron Hepburn, </w:t>
      </w:r>
      <w:r w:rsidR="008651E5">
        <w:rPr>
          <w:rFonts w:ascii="Times New Roman" w:hAnsi="Times New Roman" w:cs="Times New Roman"/>
        </w:rPr>
        <w:t>Holger Dalkmann</w:t>
      </w:r>
    </w:p>
    <w:p w14:paraId="78B8C2BB" w14:textId="77777777" w:rsidR="00A93E64" w:rsidRPr="009E3834" w:rsidRDefault="00384E40" w:rsidP="00A93E64">
      <w:pPr>
        <w:spacing w:before="100" w:beforeAutospacing="1" w:after="100" w:afterAutospacing="1"/>
        <w:outlineLvl w:val="0"/>
        <w:rPr>
          <w:rFonts w:ascii="Times New Roman" w:hAnsi="Times New Roman" w:cs="Times New Roman"/>
          <w:i/>
          <w:iCs/>
        </w:rPr>
      </w:pPr>
      <w:r w:rsidRPr="009E3834">
        <w:rPr>
          <w:rFonts w:ascii="Times New Roman" w:hAnsi="Times New Roman" w:cs="Times New Roman"/>
          <w:i/>
          <w:iCs/>
        </w:rPr>
        <w:t>[</w:t>
      </w:r>
      <w:proofErr w:type="gramStart"/>
      <w:r w:rsidRPr="009E3834">
        <w:rPr>
          <w:rFonts w:ascii="Times New Roman" w:hAnsi="Times New Roman" w:cs="Times New Roman"/>
          <w:i/>
          <w:iCs/>
        </w:rPr>
        <w:t>author</w:t>
      </w:r>
      <w:proofErr w:type="gramEnd"/>
      <w:r w:rsidRPr="009E3834">
        <w:rPr>
          <w:rFonts w:ascii="Times New Roman" w:hAnsi="Times New Roman" w:cs="Times New Roman"/>
          <w:i/>
          <w:iCs/>
        </w:rPr>
        <w:t xml:space="preserve"> order pretty random and to be updated according to contributions]</w:t>
      </w:r>
    </w:p>
    <w:p w14:paraId="7C138553" w14:textId="73416766" w:rsidR="005B155A" w:rsidRDefault="005B155A" w:rsidP="005B155A">
      <w:pPr>
        <w:spacing w:before="100" w:beforeAutospacing="1" w:after="100" w:afterAutospacing="1"/>
        <w:outlineLvl w:val="0"/>
        <w:rPr>
          <w:rFonts w:ascii="Times New Roman" w:hAnsi="Times New Roman" w:cs="Times New Roman"/>
          <w:b/>
          <w:bCs/>
        </w:rPr>
      </w:pPr>
      <w:r>
        <w:rPr>
          <w:rFonts w:ascii="Times New Roman" w:hAnsi="Times New Roman" w:cs="Times New Roman"/>
          <w:b/>
          <w:bCs/>
        </w:rPr>
        <w:t xml:space="preserve">Research on </w:t>
      </w:r>
      <w:del w:id="1" w:author="William Lamb" w:date="2017-12-06T12:31:00Z">
        <w:r w:rsidDel="00D27FBE">
          <w:rPr>
            <w:rFonts w:ascii="Times New Roman" w:hAnsi="Times New Roman" w:cs="Times New Roman"/>
            <w:b/>
            <w:bCs/>
          </w:rPr>
          <w:delText xml:space="preserve">solutions for </w:delText>
        </w:r>
      </w:del>
      <w:r>
        <w:rPr>
          <w:rFonts w:ascii="Times New Roman" w:hAnsi="Times New Roman" w:cs="Times New Roman"/>
          <w:b/>
          <w:bCs/>
        </w:rPr>
        <w:t xml:space="preserve">climate change mitigation </w:t>
      </w:r>
      <w:ins w:id="2" w:author="William Lamb" w:date="2017-12-06T12:31:00Z">
        <w:r w:rsidR="00D27FBE">
          <w:rPr>
            <w:rFonts w:ascii="Times New Roman" w:hAnsi="Times New Roman" w:cs="Times New Roman"/>
            <w:b/>
            <w:bCs/>
          </w:rPr>
          <w:t xml:space="preserve">solutions </w:t>
        </w:r>
      </w:ins>
      <w:r>
        <w:rPr>
          <w:rFonts w:ascii="Times New Roman" w:hAnsi="Times New Roman" w:cs="Times New Roman"/>
          <w:b/>
          <w:bCs/>
        </w:rPr>
        <w:t>often focus</w:t>
      </w:r>
      <w:ins w:id="3" w:author="William Lamb" w:date="2017-12-06T12:34:00Z">
        <w:r w:rsidR="00D27FBE">
          <w:rPr>
            <w:rFonts w:ascii="Times New Roman" w:hAnsi="Times New Roman" w:cs="Times New Roman"/>
            <w:b/>
            <w:bCs/>
          </w:rPr>
          <w:t>es</w:t>
        </w:r>
      </w:ins>
      <w:del w:id="4" w:author="William Lamb" w:date="2017-12-06T12:34:00Z">
        <w:r w:rsidDel="00D27FBE">
          <w:rPr>
            <w:rFonts w:ascii="Times New Roman" w:hAnsi="Times New Roman" w:cs="Times New Roman"/>
            <w:b/>
            <w:bCs/>
          </w:rPr>
          <w:delText>es</w:delText>
        </w:r>
      </w:del>
      <w:r>
        <w:rPr>
          <w:rFonts w:ascii="Times New Roman" w:hAnsi="Times New Roman" w:cs="Times New Roman"/>
          <w:b/>
          <w:bCs/>
        </w:rPr>
        <w:t xml:space="preserve"> on the role of technologies. An encompassing and integrated understanding of demand-side solutions, including those related to every-day life, is missing. Here we call for transdisciplinary advances on assessing </w:t>
      </w:r>
      <w:r w:rsidRPr="0005379A">
        <w:rPr>
          <w:rFonts w:ascii="Times New Roman" w:hAnsi="Times New Roman" w:cs="Times New Roman"/>
          <w:b/>
          <w:bCs/>
        </w:rPr>
        <w:t xml:space="preserve">demand-side climate solutions, investigating </w:t>
      </w:r>
      <w:r>
        <w:rPr>
          <w:rFonts w:ascii="Times New Roman" w:hAnsi="Times New Roman" w:cs="Times New Roman"/>
          <w:b/>
          <w:bCs/>
        </w:rPr>
        <w:t xml:space="preserve">mitigation </w:t>
      </w:r>
      <w:r w:rsidRPr="0005379A">
        <w:rPr>
          <w:rFonts w:ascii="Times New Roman" w:hAnsi="Times New Roman" w:cs="Times New Roman"/>
          <w:b/>
          <w:bCs/>
        </w:rPr>
        <w:t>potential</w:t>
      </w:r>
      <w:r>
        <w:rPr>
          <w:rFonts w:ascii="Times New Roman" w:hAnsi="Times New Roman" w:cs="Times New Roman"/>
          <w:b/>
          <w:bCs/>
        </w:rPr>
        <w:t>s</w:t>
      </w:r>
      <w:r w:rsidRPr="0005379A">
        <w:rPr>
          <w:rFonts w:ascii="Times New Roman" w:hAnsi="Times New Roman" w:cs="Times New Roman"/>
          <w:b/>
          <w:bCs/>
        </w:rPr>
        <w:t xml:space="preserve">, </w:t>
      </w:r>
      <w:r>
        <w:rPr>
          <w:rFonts w:ascii="Times New Roman" w:hAnsi="Times New Roman" w:cs="Times New Roman"/>
          <w:b/>
          <w:bCs/>
        </w:rPr>
        <w:t xml:space="preserve">policy </w:t>
      </w:r>
      <w:r w:rsidRPr="0005379A">
        <w:rPr>
          <w:rFonts w:ascii="Times New Roman" w:hAnsi="Times New Roman" w:cs="Times New Roman"/>
          <w:b/>
          <w:bCs/>
        </w:rPr>
        <w:t>measures, and welfare</w:t>
      </w:r>
      <w:r>
        <w:rPr>
          <w:rFonts w:ascii="Times New Roman" w:hAnsi="Times New Roman" w:cs="Times New Roman"/>
          <w:b/>
          <w:bCs/>
        </w:rPr>
        <w:t xml:space="preserve"> implications. </w:t>
      </w:r>
    </w:p>
    <w:p w14:paraId="4605927F" w14:textId="1956B302" w:rsidR="001529D2" w:rsidRPr="00ED2D1E" w:rsidRDefault="006B2174" w:rsidP="00ED2D1E">
      <w:pPr>
        <w:spacing w:before="100" w:beforeAutospacing="1" w:after="100" w:afterAutospacing="1"/>
        <w:outlineLvl w:val="0"/>
        <w:rPr>
          <w:rFonts w:ascii="Times New Roman" w:hAnsi="Times New Roman" w:cs="Times New Roman"/>
        </w:rPr>
      </w:pPr>
      <w:r w:rsidRPr="00ED2D1E">
        <w:rPr>
          <w:rFonts w:ascii="Times New Roman" w:hAnsi="Times New Roman" w:cs="Times New Roman"/>
        </w:rPr>
        <w:t>The IPCC’s next assessment report will feature a chapter on demand, services and social aspects of mitigation (Chapter 5 in th</w:t>
      </w:r>
      <w:r w:rsidR="009A11E0" w:rsidRPr="00ED2D1E">
        <w:rPr>
          <w:rFonts w:ascii="Times New Roman" w:hAnsi="Times New Roman" w:cs="Times New Roman"/>
        </w:rPr>
        <w:t>e Working Group III</w:t>
      </w:r>
      <w:r w:rsidRPr="00ED2D1E">
        <w:rPr>
          <w:rFonts w:ascii="Times New Roman" w:hAnsi="Times New Roman" w:cs="Times New Roman"/>
        </w:rPr>
        <w:t xml:space="preserve"> of the AR6). </w:t>
      </w:r>
      <w:r w:rsidR="00975127" w:rsidRPr="00ED2D1E">
        <w:rPr>
          <w:rFonts w:ascii="Times New Roman" w:hAnsi="Times New Roman" w:cs="Times New Roman"/>
        </w:rPr>
        <w:t>This is a major innovation in the WG3 outline</w:t>
      </w:r>
      <w:ins w:id="5" w:author="William Lamb" w:date="2017-12-06T12:36:00Z">
        <w:r w:rsidR="00D27FBE" w:rsidRPr="00ED2D1E">
          <w:rPr>
            <w:rFonts w:ascii="Times New Roman" w:hAnsi="Times New Roman" w:cs="Times New Roman"/>
          </w:rPr>
          <w:t xml:space="preserve">, as it sets out a dedicated space not just for demand-side solutions, but </w:t>
        </w:r>
      </w:ins>
      <w:ins w:id="6" w:author="William Lamb" w:date="2017-12-06T12:37:00Z">
        <w:r w:rsidR="00D27FBE" w:rsidRPr="00ED2D1E">
          <w:rPr>
            <w:rFonts w:ascii="Times New Roman" w:hAnsi="Times New Roman" w:cs="Times New Roman"/>
          </w:rPr>
          <w:t xml:space="preserve">for </w:t>
        </w:r>
      </w:ins>
      <w:ins w:id="7" w:author="William Lamb" w:date="2017-12-06T12:36:00Z">
        <w:r w:rsidR="00D27FBE" w:rsidRPr="00ED2D1E">
          <w:rPr>
            <w:rFonts w:ascii="Times New Roman" w:hAnsi="Times New Roman" w:cs="Times New Roman"/>
          </w:rPr>
          <w:t>the</w:t>
        </w:r>
      </w:ins>
      <w:ins w:id="8" w:author="William Lamb" w:date="2017-12-06T12:41:00Z">
        <w:r w:rsidR="00ED2D1E" w:rsidRPr="00ED2D1E">
          <w:rPr>
            <w:rFonts w:ascii="Times New Roman" w:hAnsi="Times New Roman" w:cs="Times New Roman"/>
          </w:rPr>
          <w:t xml:space="preserve"> integration</w:t>
        </w:r>
      </w:ins>
      <w:ins w:id="9" w:author="William Lamb" w:date="2017-12-06T12:36:00Z">
        <w:r w:rsidR="00D27FBE" w:rsidRPr="00ED2D1E">
          <w:rPr>
            <w:rFonts w:ascii="Times New Roman" w:hAnsi="Times New Roman" w:cs="Times New Roman"/>
          </w:rPr>
          <w:t xml:space="preserve"> of scientific knowledge from </w:t>
        </w:r>
      </w:ins>
      <w:ins w:id="10" w:author="William Lamb" w:date="2017-12-06T12:39:00Z">
        <w:r w:rsidR="00ED2D1E" w:rsidRPr="00ED2D1E">
          <w:rPr>
            <w:rFonts w:ascii="Times New Roman" w:hAnsi="Times New Roman" w:cs="Times New Roman"/>
          </w:rPr>
          <w:t xml:space="preserve">a </w:t>
        </w:r>
      </w:ins>
      <w:ins w:id="11" w:author="William Lamb" w:date="2017-12-06T12:37:00Z">
        <w:r w:rsidR="00D27FBE" w:rsidRPr="00ED2D1E">
          <w:rPr>
            <w:rFonts w:ascii="Times New Roman" w:hAnsi="Times New Roman" w:cs="Times New Roman"/>
          </w:rPr>
          <w:t>diverse</w:t>
        </w:r>
      </w:ins>
      <w:ins w:id="12" w:author="William Lamb" w:date="2017-12-06T12:39:00Z">
        <w:r w:rsidR="00ED2D1E" w:rsidRPr="00ED2D1E">
          <w:rPr>
            <w:rFonts w:ascii="Times New Roman" w:hAnsi="Times New Roman" w:cs="Times New Roman"/>
          </w:rPr>
          <w:t xml:space="preserve"> range of </w:t>
        </w:r>
      </w:ins>
      <w:ins w:id="13" w:author="William Lamb" w:date="2017-12-06T12:37:00Z">
        <w:r w:rsidR="00D27FBE" w:rsidRPr="00ED2D1E">
          <w:rPr>
            <w:rFonts w:ascii="Times New Roman" w:hAnsi="Times New Roman" w:cs="Times New Roman"/>
          </w:rPr>
          <w:t>(as yet underrepresented) disciplines</w:t>
        </w:r>
      </w:ins>
      <w:ins w:id="14" w:author="William Lamb" w:date="2017-12-06T12:41:00Z">
        <w:r w:rsidR="00ED2D1E" w:rsidRPr="00ED2D1E">
          <w:rPr>
            <w:rFonts w:ascii="Times New Roman" w:hAnsi="Times New Roman" w:cs="Times New Roman"/>
          </w:rPr>
          <w:t xml:space="preserve"> involved in their assessment. </w:t>
        </w:r>
      </w:ins>
      <w:ins w:id="15" w:author="William Lamb" w:date="2017-12-06T12:47:00Z">
        <w:r w:rsidR="00ED2D1E">
          <w:rPr>
            <w:rFonts w:ascii="Times New Roman" w:hAnsi="Times New Roman" w:cs="Times New Roman"/>
          </w:rPr>
          <w:t xml:space="preserve">To date, </w:t>
        </w:r>
      </w:ins>
      <w:del w:id="16" w:author="William Lamb" w:date="2017-12-06T12:41:00Z">
        <w:r w:rsidR="00975127" w:rsidRPr="00ED2D1E" w:rsidDel="00ED2D1E">
          <w:rPr>
            <w:rFonts w:ascii="Times New Roman" w:hAnsi="Times New Roman" w:cs="Times New Roman"/>
          </w:rPr>
          <w:delText xml:space="preserve"> </w:delText>
        </w:r>
        <w:r w:rsidR="00E14A24" w:rsidRPr="00ED2D1E" w:rsidDel="00ED2D1E">
          <w:rPr>
            <w:rFonts w:ascii="Times New Roman" w:hAnsi="Times New Roman" w:cs="Times New Roman"/>
          </w:rPr>
          <w:delText xml:space="preserve">as </w:delText>
        </w:r>
        <w:r w:rsidR="00216E48" w:rsidRPr="00ED2D1E" w:rsidDel="00ED2D1E">
          <w:rPr>
            <w:rFonts w:ascii="Times New Roman" w:hAnsi="Times New Roman" w:cs="Times New Roman"/>
          </w:rPr>
          <w:delText xml:space="preserve">it </w:delText>
        </w:r>
        <w:r w:rsidR="00E14A24" w:rsidRPr="00ED2D1E" w:rsidDel="00ED2D1E">
          <w:rPr>
            <w:rFonts w:ascii="Times New Roman" w:hAnsi="Times New Roman" w:cs="Times New Roman"/>
          </w:rPr>
          <w:delText xml:space="preserve">makes defined space for presenting </w:delText>
        </w:r>
        <w:r w:rsidR="00975127" w:rsidRPr="00ED2D1E" w:rsidDel="00ED2D1E">
          <w:rPr>
            <w:rFonts w:ascii="Times New Roman" w:hAnsi="Times New Roman" w:cs="Times New Roman"/>
          </w:rPr>
          <w:delText xml:space="preserve">the assessment of scientific knowledge from previously underrepresented </w:delText>
        </w:r>
        <w:r w:rsidR="00163C74" w:rsidRPr="00ED2D1E" w:rsidDel="00ED2D1E">
          <w:rPr>
            <w:rFonts w:ascii="Times New Roman" w:hAnsi="Times New Roman" w:cs="Times New Roman"/>
          </w:rPr>
          <w:delText>scientific disciplin</w:delText>
        </w:r>
        <w:r w:rsidR="00E16874" w:rsidRPr="00ED2D1E" w:rsidDel="00ED2D1E">
          <w:rPr>
            <w:rFonts w:ascii="Times New Roman" w:hAnsi="Times New Roman" w:cs="Times New Roman"/>
          </w:rPr>
          <w:delText xml:space="preserve">ary views </w:delText>
        </w:r>
        <w:r w:rsidR="00975127" w:rsidRPr="00ED2D1E" w:rsidDel="00ED2D1E">
          <w:rPr>
            <w:rFonts w:ascii="Times New Roman" w:hAnsi="Times New Roman" w:cs="Times New Roman"/>
          </w:rPr>
          <w:delText xml:space="preserve">and </w:delText>
        </w:r>
        <w:r w:rsidR="00E16874" w:rsidRPr="00ED2D1E" w:rsidDel="00ED2D1E">
          <w:rPr>
            <w:rFonts w:ascii="Times New Roman" w:hAnsi="Times New Roman" w:cs="Times New Roman"/>
          </w:rPr>
          <w:delText xml:space="preserve">newly emerging literature to </w:delText>
        </w:r>
        <w:r w:rsidR="00975127" w:rsidRPr="00ED2D1E" w:rsidDel="00ED2D1E">
          <w:rPr>
            <w:rFonts w:ascii="Times New Roman" w:hAnsi="Times New Roman" w:cs="Times New Roman"/>
          </w:rPr>
          <w:delText>contribute to the crucial discussion on strengthening and accelerating climate solutions</w:delText>
        </w:r>
        <w:r w:rsidRPr="00ED2D1E" w:rsidDel="00ED2D1E">
          <w:rPr>
            <w:rFonts w:ascii="Times New Roman" w:hAnsi="Times New Roman" w:cs="Times New Roman"/>
          </w:rPr>
          <w:delText>.</w:delText>
        </w:r>
        <w:r w:rsidR="003E1840" w:rsidRPr="00ED2D1E" w:rsidDel="00ED2D1E">
          <w:rPr>
            <w:rFonts w:ascii="Times New Roman" w:hAnsi="Times New Roman" w:cs="Times New Roman"/>
          </w:rPr>
          <w:delText xml:space="preserve"> </w:delText>
        </w:r>
      </w:del>
      <w:del w:id="17" w:author="William Lamb" w:date="2017-12-06T12:47:00Z">
        <w:r w:rsidR="0032770E" w:rsidRPr="00ED2D1E" w:rsidDel="00ED2D1E">
          <w:rPr>
            <w:rFonts w:ascii="Times New Roman" w:hAnsi="Times New Roman" w:cs="Times New Roman"/>
          </w:rPr>
          <w:delText>T</w:delText>
        </w:r>
      </w:del>
      <w:ins w:id="18" w:author="William Lamb" w:date="2017-12-06T12:47:00Z">
        <w:r w:rsidR="00ED2D1E">
          <w:rPr>
            <w:rFonts w:ascii="Times New Roman" w:hAnsi="Times New Roman" w:cs="Times New Roman"/>
          </w:rPr>
          <w:t>t</w:t>
        </w:r>
      </w:ins>
      <w:r w:rsidR="0032770E" w:rsidRPr="00ED2D1E">
        <w:rPr>
          <w:rFonts w:ascii="Times New Roman" w:hAnsi="Times New Roman" w:cs="Times New Roman"/>
        </w:rPr>
        <w:t xml:space="preserve">he </w:t>
      </w:r>
      <w:r w:rsidR="0072376A" w:rsidRPr="00ED2D1E">
        <w:rPr>
          <w:rFonts w:ascii="Times New Roman" w:hAnsi="Times New Roman" w:cs="Times New Roman"/>
        </w:rPr>
        <w:t xml:space="preserve">IPCC </w:t>
      </w:r>
      <w:ins w:id="19" w:author="William Lamb" w:date="2017-12-06T12:47:00Z">
        <w:r w:rsidR="00ED2D1E">
          <w:rPr>
            <w:rFonts w:ascii="Times New Roman" w:hAnsi="Times New Roman" w:cs="Times New Roman"/>
          </w:rPr>
          <w:t xml:space="preserve">has </w:t>
        </w:r>
      </w:ins>
      <w:r w:rsidR="0072376A" w:rsidRPr="00ED2D1E">
        <w:rPr>
          <w:rFonts w:ascii="Times New Roman" w:hAnsi="Times New Roman" w:cs="Times New Roman"/>
        </w:rPr>
        <w:t>emphasize</w:t>
      </w:r>
      <w:ins w:id="20" w:author="William Lamb" w:date="2017-12-06T12:47:00Z">
        <w:r w:rsidR="00ED2D1E">
          <w:rPr>
            <w:rFonts w:ascii="Times New Roman" w:hAnsi="Times New Roman" w:cs="Times New Roman"/>
          </w:rPr>
          <w:t>d</w:t>
        </w:r>
      </w:ins>
      <w:del w:id="21" w:author="William Lamb" w:date="2017-12-06T12:47:00Z">
        <w:r w:rsidR="0072376A" w:rsidRPr="00ED2D1E" w:rsidDel="00ED2D1E">
          <w:rPr>
            <w:rFonts w:ascii="Times New Roman" w:hAnsi="Times New Roman" w:cs="Times New Roman"/>
          </w:rPr>
          <w:delText>s</w:delText>
        </w:r>
      </w:del>
      <w:r w:rsidR="0072376A" w:rsidRPr="00ED2D1E">
        <w:rPr>
          <w:rFonts w:ascii="Times New Roman" w:hAnsi="Times New Roman" w:cs="Times New Roman"/>
        </w:rPr>
        <w:t xml:space="preserve"> the importance of improved end-use efficiency, but </w:t>
      </w:r>
      <w:del w:id="22" w:author="William Lamb" w:date="2017-12-06T12:47:00Z">
        <w:r w:rsidR="0072376A" w:rsidRPr="00ED2D1E" w:rsidDel="00ED2D1E">
          <w:rPr>
            <w:rFonts w:ascii="Times New Roman" w:hAnsi="Times New Roman" w:cs="Times New Roman"/>
          </w:rPr>
          <w:delText xml:space="preserve">provides </w:delText>
        </w:r>
      </w:del>
      <w:ins w:id="23" w:author="William Lamb" w:date="2017-12-06T12:47:00Z">
        <w:r w:rsidR="00ED2D1E" w:rsidRPr="00ED2D1E">
          <w:rPr>
            <w:rFonts w:ascii="Times New Roman" w:hAnsi="Times New Roman" w:cs="Times New Roman"/>
          </w:rPr>
          <w:t>provide</w:t>
        </w:r>
        <w:r w:rsidR="00ED2D1E">
          <w:rPr>
            <w:rFonts w:ascii="Times New Roman" w:hAnsi="Times New Roman" w:cs="Times New Roman"/>
          </w:rPr>
          <w:t>d</w:t>
        </w:r>
        <w:r w:rsidR="00ED2D1E" w:rsidRPr="00ED2D1E">
          <w:rPr>
            <w:rFonts w:ascii="Times New Roman" w:hAnsi="Times New Roman" w:cs="Times New Roman"/>
          </w:rPr>
          <w:t xml:space="preserve"> </w:t>
        </w:r>
      </w:ins>
      <w:r w:rsidR="0072376A" w:rsidRPr="00ED2D1E">
        <w:rPr>
          <w:rFonts w:ascii="Times New Roman" w:hAnsi="Times New Roman" w:cs="Times New Roman"/>
        </w:rPr>
        <w:t>low resolution on the nature, scale, implementation and implication</w:t>
      </w:r>
      <w:ins w:id="24" w:author="William Lamb" w:date="2017-12-06T12:47:00Z">
        <w:r w:rsidR="00ED2D1E">
          <w:rPr>
            <w:rFonts w:ascii="Times New Roman" w:hAnsi="Times New Roman" w:cs="Times New Roman"/>
          </w:rPr>
          <w:t>s</w:t>
        </w:r>
      </w:ins>
      <w:r w:rsidR="0072376A" w:rsidRPr="00ED2D1E">
        <w:rPr>
          <w:rFonts w:ascii="Times New Roman" w:hAnsi="Times New Roman" w:cs="Times New Roman"/>
        </w:rPr>
        <w:t xml:space="preserve"> of demand-side </w:t>
      </w:r>
      <w:r w:rsidR="0072376A" w:rsidRPr="0008223E">
        <w:rPr>
          <w:rFonts w:ascii="Times New Roman" w:hAnsi="Times New Roman" w:cs="Times New Roman"/>
        </w:rPr>
        <w:t>solutions</w:t>
      </w:r>
      <w:ins w:id="25" w:author="William Lamb" w:date="2017-12-06T12:48:00Z">
        <w:r w:rsidR="00ED2D1E">
          <w:rPr>
            <w:rFonts w:ascii="Times New Roman" w:hAnsi="Times New Roman" w:cs="Times New Roman"/>
          </w:rPr>
          <w:t>,</w:t>
        </w:r>
      </w:ins>
      <w:r w:rsidR="000A4652" w:rsidRPr="0008223E">
        <w:rPr>
          <w:rFonts w:ascii="Times New Roman" w:hAnsi="Times New Roman" w:cs="Times New Roman"/>
        </w:rPr>
        <w:t xml:space="preserve"> along with possible transformational changes</w:t>
      </w:r>
      <w:r w:rsidR="0072376A" w:rsidRPr="0008223E">
        <w:rPr>
          <w:rFonts w:ascii="Times New Roman" w:hAnsi="Times New Roman" w:cs="Times New Roman"/>
        </w:rPr>
        <w:t xml:space="preserve">. </w:t>
      </w:r>
      <w:r w:rsidR="006F7D57" w:rsidRPr="0008223E">
        <w:rPr>
          <w:rFonts w:ascii="Times New Roman" w:hAnsi="Times New Roman" w:cs="Times New Roman"/>
        </w:rPr>
        <w:t xml:space="preserve">While there have been promising </w:t>
      </w:r>
      <w:r w:rsidR="000A4652" w:rsidRPr="0008223E">
        <w:rPr>
          <w:rFonts w:ascii="Times New Roman" w:hAnsi="Times New Roman" w:cs="Times New Roman"/>
        </w:rPr>
        <w:t xml:space="preserve">disciplinary frameworks </w:t>
      </w:r>
      <w:r w:rsidR="006F7D57" w:rsidRPr="0008223E">
        <w:rPr>
          <w:rFonts w:ascii="Times New Roman" w:hAnsi="Times New Roman" w:cs="Times New Roman"/>
        </w:rPr>
        <w:t xml:space="preserve"> in assessing demand-side, consumption-based, or lifestyle-based approaches</w:t>
      </w:r>
      <w:r w:rsidR="007D683B" w:rsidRPr="00ED2D1E">
        <w:rPr>
          <w:rFonts w:ascii="Times New Roman" w:hAnsi="Times New Roman" w:cs="Times New Roman"/>
        </w:rPr>
        <w:fldChar w:fldCharType="begin"/>
      </w:r>
      <w:r w:rsidR="003D0110" w:rsidRPr="00ED2D1E">
        <w:rPr>
          <w:rFonts w:ascii="Times New Roman" w:hAnsi="Times New Roman" w:cs="Times New Roman"/>
          <w:rPrChange w:id="26" w:author="William Lamb" w:date="2017-12-06T12:41:00Z">
            <w:rPr>
              <w:rFonts w:ascii="Times New Roman" w:hAnsi="Times New Roman" w:cs="Times New Roman"/>
            </w:rPr>
          </w:rPrChange>
        </w:rPr>
        <w:instrText xml:space="preserve"> ADDIN ZOTERO_ITEM CSL_CITATION {"citationID":"vAqJq6mf","properties":{"formattedCitation":"{\\rtf \\super 1\\uc0\\u8211{}5\\nosupersub{}}","plainCitation":"1–5"},"citationItems":[{"id":31145,"uris":["http://zotero.org/users/667375/items/MB8PIRG4"],"uri":["http://zotero.org/users/667375/items/MB8PIRG4"],"itemData":{"id":31145,"type":"article-journal","title":"Lifestyles and climate change: link awaiting activation","container-title":"Current Opinion in Environmental Sustainability","page":"192–200","volume":"1","issue":"2","source":"Google Scholar","shortTitle":"Lifestyles and climate change","author":[{"family":"Roy","given":"Joyashree"},{"family":"Pal","given":"Shamik"}],"issued":{"date-parts":[["2009"]]}}},{"id":29043,"uris":["http://zotero.org/groups/412144/items/S73QMB5S"],"uri":["http://zotero.org/groups/412144/items/S73QMB5S"],"itemData":{"id":29043,"type":"article-journal","title":"Marginalization of end-use technologies in energy innovation for climate protection","container-title":"Nature Climate Change","page":"780-788","volume":"2","issue":"11","source":"www.nature.com","abstract":"Mitigating climate change requires directed innovation efforts to develop and deploy energy technologies. Innovation activities are directed towards the outcome of climate protection by public institutions, policies and resources that in turn shape market behaviour. We analyse diverse indicators of activity throughout the innovation system to assess these efforts. We find efficient end-use technologies contribute large potential emission reductions and provide higher social returns on investment than energy-supply technologies. Yet public institutions, policies and financial resources pervasively privilege energy-supply technologies. Directed innovation efforts are strikingly misaligned with the needs of an emissions-constrained world. Significantly greater effort is needed to develop the full potential of efficient end-use technologies.\nView full text","DOI":"10.1038/nclimate1576","ISSN":"1758-678X","journalAbbreviation":"Nature Clim. Change","language":"en","author":[{"family":"Wilson","given":"Charlie"},{"family":"Grubler","given":"Arnulf"},{"family":"Gallagher","given":"Kelly S."},{"family":"Nemet","given":"Gregory F."}],"issued":{"date-parts":[["2012",11]]}}},{"id":31014,"uris":["http://zotero.org/groups/412144/items/WBGWDWT8"],"uri":["http://zotero.org/groups/412144/items/WBGWDWT8"],"itemData":{"id":31014,"type":"article-journal","title":"Towards a science of climate and energy choices","container-title":"Nature Climate Change","page":"547–555","volume":"6","source":"Google Scholar","author":[{"family":"Stern","given":"Paul C."},{"family":"Sovacool","given":"Benjamin K."},{"family":"Dietz","given":"Thomas"}],"issued":{"date-parts":[["2016"]]}}},{"id":30476,"uris":["http://zotero.org/users/667375/items/WF83MQXA"],"uri":["http://zotero.org/users/667375/items/WF83MQXA"],"itemData":{"id":30476,"type":"article-journal","title":"Beyond Technology: Demand-Side Solutions for Climate Change Mitigation","container-title":"Annual Review of Environment and Resources","page":"173–198","volume":"41","source":"Google Scholar","shortTitle":"Beyond Technology","author":[{"family":"Creutzig","given":"Felix"},{"family":"Fernandez","given":"Blanca"},{"family":"Haberl","given":"Helmut"},{"family":"Khosla","given":"Radhika"},{"family":"Mulugetta","given":"Yacob"},{"family":"Seto","given":"Karen C."}],"issued":{"date-parts":[["2016"]]}}},{"id":31219,"uris":["http://zotero.org/users/667375/items/IXF5I6TS"],"uri":["http://zotero.org/users/667375/items/IXF5I6TS"],"itemData":{"id":31219,"type":"chapter","title":"Lifestyles, well-being and energy","container-title":"Global Energy Assessment (GEA)","publisher":"Cambridge University Press","page":"1527–1548","source":"Google Scholar","author":[{"family":"Roy","given":"Joyashree"},{"family":"Dowd","given":"Anne-Maree"},{"family":"Muller","given":"Adrian"},{"family":"Pal","given":"Shamik"},{"family":"Prata","given":"Ndola"}],"issued":{"date-parts":[["2012"]]}}}],"schema":"https://github.com/citation-style-language/schema/raw/master/csl-citation.json"} </w:instrText>
      </w:r>
      <w:r w:rsidR="007D683B" w:rsidRPr="00ED2D1E">
        <w:rPr>
          <w:rFonts w:ascii="Times New Roman" w:hAnsi="Times New Roman" w:cs="Times New Roman"/>
          <w:rPrChange w:id="27" w:author="William Lamb" w:date="2017-12-06T12:41:00Z">
            <w:rPr>
              <w:rFonts w:ascii="Times New Roman" w:hAnsi="Times New Roman" w:cs="Times New Roman"/>
            </w:rPr>
          </w:rPrChange>
        </w:rPr>
        <w:fldChar w:fldCharType="separate"/>
      </w:r>
      <w:r w:rsidR="003D0110" w:rsidRPr="00ED2D1E">
        <w:rPr>
          <w:rFonts w:ascii="Times New Roman" w:hAnsi="Times New Roman" w:cs="Times New Roman"/>
          <w:vertAlign w:val="superscript"/>
        </w:rPr>
        <w:t>1–5</w:t>
      </w:r>
      <w:r w:rsidR="007D683B" w:rsidRPr="00ED2D1E">
        <w:rPr>
          <w:rFonts w:ascii="Times New Roman" w:hAnsi="Times New Roman" w:cs="Times New Roman"/>
        </w:rPr>
        <w:fldChar w:fldCharType="end"/>
      </w:r>
      <w:r w:rsidR="006F7D57" w:rsidRPr="00ED2D1E">
        <w:rPr>
          <w:rFonts w:ascii="Times New Roman" w:hAnsi="Times New Roman" w:cs="Times New Roman"/>
        </w:rPr>
        <w:t xml:space="preserve">, a comprehensive assessment of </w:t>
      </w:r>
      <w:r w:rsidR="001F2715" w:rsidRPr="00ED2D1E">
        <w:rPr>
          <w:rFonts w:ascii="Times New Roman" w:hAnsi="Times New Roman" w:cs="Times New Roman"/>
        </w:rPr>
        <w:t xml:space="preserve">the </w:t>
      </w:r>
      <w:r w:rsidR="000A4652" w:rsidRPr="00ED2D1E">
        <w:rPr>
          <w:rFonts w:ascii="Times New Roman" w:hAnsi="Times New Roman" w:cs="Times New Roman"/>
        </w:rPr>
        <w:t xml:space="preserve">underlying </w:t>
      </w:r>
      <w:r w:rsidR="001F2715" w:rsidRPr="0008223E">
        <w:rPr>
          <w:rFonts w:ascii="Times New Roman" w:hAnsi="Times New Roman" w:cs="Times New Roman"/>
        </w:rPr>
        <w:t>science</w:t>
      </w:r>
      <w:r w:rsidR="006F7D57" w:rsidRPr="0008223E">
        <w:rPr>
          <w:rFonts w:ascii="Times New Roman" w:hAnsi="Times New Roman" w:cs="Times New Roman"/>
        </w:rPr>
        <w:t xml:space="preserve"> is still lacking. </w:t>
      </w:r>
      <w:r w:rsidR="0050753B" w:rsidRPr="0008223E">
        <w:rPr>
          <w:rFonts w:ascii="Times New Roman" w:hAnsi="Times New Roman" w:cs="Times New Roman"/>
        </w:rPr>
        <w:t xml:space="preserve">This is surprising as demand-side solutions tend to </w:t>
      </w:r>
      <w:ins w:id="28" w:author="William Lamb" w:date="2017-12-06T12:48:00Z">
        <w:r w:rsidR="00ED2D1E">
          <w:rPr>
            <w:rFonts w:ascii="Times New Roman" w:hAnsi="Times New Roman" w:cs="Times New Roman"/>
          </w:rPr>
          <w:t xml:space="preserve">bring </w:t>
        </w:r>
      </w:ins>
      <w:r w:rsidR="0050753B" w:rsidRPr="0008223E">
        <w:rPr>
          <w:rFonts w:ascii="Times New Roman" w:hAnsi="Times New Roman" w:cs="Times New Roman"/>
        </w:rPr>
        <w:t>fewer social risks than many supply side technologies</w:t>
      </w:r>
      <w:r w:rsidR="003D0110" w:rsidRPr="00ED2D1E">
        <w:rPr>
          <w:rFonts w:ascii="Times New Roman" w:hAnsi="Times New Roman" w:cs="Times New Roman"/>
        </w:rPr>
        <w:fldChar w:fldCharType="begin"/>
      </w:r>
      <w:r w:rsidR="003D0110" w:rsidRPr="00ED2D1E">
        <w:rPr>
          <w:rFonts w:ascii="Times New Roman" w:hAnsi="Times New Roman" w:cs="Times New Roman"/>
          <w:rPrChange w:id="29" w:author="William Lamb" w:date="2017-12-06T12:41:00Z">
            <w:rPr>
              <w:rFonts w:ascii="Times New Roman" w:hAnsi="Times New Roman" w:cs="Times New Roman"/>
            </w:rPr>
          </w:rPrChange>
        </w:rPr>
        <w:instrText xml:space="preserve"> ADDIN ZOTERO_ITEM CSL_CITATION {"citationID":"a1kfqetsfpb","properties":{"formattedCitation":"{\\rtf \\super 6\\nosupersub{}}","plainCitation":"6"},"citationItems":[{"id":31221,"uris":["http://zotero.org/users/667375/items/PKCJ48LZ"],"uri":["http://zotero.org/users/667375/items/PKCJ48LZ"],"itemData":{"id":31221,"type":"article-journal","title":"2° C and SDGs: united they stand, divided they fall?","container-title":"Environmental Research Letters","page":"034022","volume":"11","issue":"3","source":"Google Scholar","shortTitle":"2° C and SDGs","author":[{"family":"Stechow","given":"Christoph","non-dropping-particle":"von"},{"family":"Minx","given":"Jan C."},{"family":"Riahi","given":"Keywan"},{"family":"Jewell","given":"Jessica"},{"family":"McCollum","given":"David L."},{"family":"Callaghan","given":"Max W."},{"family":"Bertram","given":"Christoph"},{"family":"Luderer","given":"Gunnar"},{"family":"Baiocchi","given":"Giovanni"}],"issued":{"date-parts":[["2016"]]}}}],"schema":"https://github.com/citation-style-language/schema/raw/master/csl-citation.json"} </w:instrText>
      </w:r>
      <w:r w:rsidR="003D0110" w:rsidRPr="00ED2D1E">
        <w:rPr>
          <w:rFonts w:ascii="Times New Roman" w:hAnsi="Times New Roman" w:cs="Times New Roman"/>
          <w:rPrChange w:id="30" w:author="William Lamb" w:date="2017-12-06T12:41:00Z">
            <w:rPr>
              <w:rFonts w:ascii="Times New Roman" w:hAnsi="Times New Roman" w:cs="Times New Roman"/>
            </w:rPr>
          </w:rPrChange>
        </w:rPr>
        <w:fldChar w:fldCharType="separate"/>
      </w:r>
      <w:r w:rsidR="003D0110" w:rsidRPr="00ED2D1E">
        <w:rPr>
          <w:rFonts w:ascii="Times New Roman" w:hAnsi="Times New Roman" w:cs="Times New Roman"/>
          <w:vertAlign w:val="superscript"/>
        </w:rPr>
        <w:t>6</w:t>
      </w:r>
      <w:r w:rsidR="003D0110" w:rsidRPr="00ED2D1E">
        <w:rPr>
          <w:rFonts w:ascii="Times New Roman" w:hAnsi="Times New Roman" w:cs="Times New Roman"/>
        </w:rPr>
        <w:fldChar w:fldCharType="end"/>
      </w:r>
      <w:r w:rsidR="0050753B" w:rsidRPr="00ED2D1E">
        <w:rPr>
          <w:rFonts w:ascii="Times New Roman" w:hAnsi="Times New Roman" w:cs="Times New Roman"/>
        </w:rPr>
        <w:t xml:space="preserve">. </w:t>
      </w:r>
      <w:r w:rsidR="007540D0" w:rsidRPr="00ED2D1E">
        <w:rPr>
          <w:rFonts w:ascii="Times New Roman" w:hAnsi="Times New Roman" w:cs="Times New Roman"/>
        </w:rPr>
        <w:t xml:space="preserve">Reasons are </w:t>
      </w:r>
      <w:del w:id="31" w:author="William Lamb" w:date="2017-12-06T12:49:00Z">
        <w:r w:rsidR="007540D0" w:rsidRPr="00ED2D1E" w:rsidDel="00ED2D1E">
          <w:rPr>
            <w:rFonts w:ascii="Times New Roman" w:hAnsi="Times New Roman" w:cs="Times New Roman"/>
          </w:rPr>
          <w:delText>multifold</w:delText>
        </w:r>
      </w:del>
      <w:ins w:id="32" w:author="William Lamb" w:date="2017-12-06T12:49:00Z">
        <w:r w:rsidR="00ED2D1E">
          <w:rPr>
            <w:rFonts w:ascii="Times New Roman" w:hAnsi="Times New Roman" w:cs="Times New Roman"/>
          </w:rPr>
          <w:t>manifold</w:t>
        </w:r>
      </w:ins>
      <w:r w:rsidR="007540D0" w:rsidRPr="00ED2D1E">
        <w:rPr>
          <w:rFonts w:ascii="Times New Roman" w:hAnsi="Times New Roman" w:cs="Times New Roman"/>
        </w:rPr>
        <w:t>, but among them the fragmentation in perspectives</w:t>
      </w:r>
      <w:r w:rsidR="007840F8" w:rsidRPr="00ED2D1E">
        <w:rPr>
          <w:rFonts w:ascii="Times New Roman" w:hAnsi="Times New Roman" w:cs="Times New Roman"/>
        </w:rPr>
        <w:t>,</w:t>
      </w:r>
      <w:r w:rsidR="001F34E6" w:rsidRPr="00ED2D1E">
        <w:rPr>
          <w:rFonts w:ascii="Times New Roman" w:hAnsi="Times New Roman" w:cs="Times New Roman"/>
        </w:rPr>
        <w:t xml:space="preserve"> and</w:t>
      </w:r>
      <w:r w:rsidR="007540D0" w:rsidRPr="0008223E">
        <w:rPr>
          <w:rFonts w:ascii="Times New Roman" w:hAnsi="Times New Roman" w:cs="Times New Roman"/>
        </w:rPr>
        <w:t xml:space="preserve"> lack of synthetic</w:t>
      </w:r>
      <w:del w:id="33" w:author="William Lamb" w:date="2017-12-06T12:49:00Z">
        <w:r w:rsidR="000A4652" w:rsidRPr="0008223E" w:rsidDel="00390ACA">
          <w:rPr>
            <w:rFonts w:ascii="Times New Roman" w:hAnsi="Times New Roman" w:cs="Times New Roman"/>
          </w:rPr>
          <w:delText xml:space="preserve"> </w:delText>
        </w:r>
      </w:del>
      <w:r w:rsidR="007540D0" w:rsidRPr="0008223E">
        <w:rPr>
          <w:rFonts w:ascii="Times New Roman" w:hAnsi="Times New Roman" w:cs="Times New Roman"/>
        </w:rPr>
        <w:t xml:space="preserve"> research in </w:t>
      </w:r>
      <w:ins w:id="34" w:author="William Lamb" w:date="2017-12-06T12:49:00Z">
        <w:r w:rsidR="00390ACA">
          <w:rPr>
            <w:rFonts w:ascii="Times New Roman" w:hAnsi="Times New Roman" w:cs="Times New Roman"/>
          </w:rPr>
          <w:t xml:space="preserve">the </w:t>
        </w:r>
      </w:ins>
      <w:r w:rsidR="007540D0" w:rsidRPr="0008223E">
        <w:rPr>
          <w:rFonts w:ascii="Times New Roman" w:hAnsi="Times New Roman" w:cs="Times New Roman"/>
        </w:rPr>
        <w:t>social sciences loom large</w:t>
      </w:r>
      <w:r w:rsidR="00C963C9" w:rsidRPr="00ED2D1E">
        <w:rPr>
          <w:rFonts w:ascii="Times New Roman" w:hAnsi="Times New Roman" w:cs="Times New Roman"/>
        </w:rPr>
        <w:fldChar w:fldCharType="begin"/>
      </w:r>
      <w:r w:rsidR="003D0110" w:rsidRPr="00ED2D1E">
        <w:rPr>
          <w:rFonts w:ascii="Times New Roman" w:hAnsi="Times New Roman" w:cs="Times New Roman"/>
          <w:rPrChange w:id="35" w:author="William Lamb" w:date="2017-12-06T12:41:00Z">
            <w:rPr>
              <w:rFonts w:ascii="Times New Roman" w:hAnsi="Times New Roman" w:cs="Times New Roman"/>
            </w:rPr>
          </w:rPrChange>
        </w:rPr>
        <w:instrText xml:space="preserve"> ADDIN ZOTERO_ITEM CSL_CITATION {"citationID":"a1fm50nhstr","properties":{"formattedCitation":"{\\rtf \\super 7\\nosupersub{}}","plainCitation":"7"},"citationItems":[{"id":30666,"uris":["http://zotero.org/groups/142725/items/D2MEAA5T"],"uri":["http://zotero.org/groups/142725/items/D2MEAA5T"],"itemData":{"id":30666,"type":"article-journal","title":"Learning about climate change solutions","container-title":"Environmental Science &amp; Policy","author":[{"family":"Minx","given":"Jan"},{"family":"Callaghan","given":"Max W."},{"family":"Lamb","given":"William F."},{"family":"Kowarsch","given":"Martin"},{"family":"Edenhofer","given":"O."}],"issued":{"literal":"submitted"}}}],"schema":"https://github.com/citation-style-language/schema/raw/master/csl-citation.json"} </w:instrText>
      </w:r>
      <w:r w:rsidR="00C963C9" w:rsidRPr="00ED2D1E">
        <w:rPr>
          <w:rFonts w:ascii="Times New Roman" w:hAnsi="Times New Roman" w:cs="Times New Roman"/>
          <w:rPrChange w:id="36" w:author="William Lamb" w:date="2017-12-06T12:41:00Z">
            <w:rPr>
              <w:rFonts w:ascii="Times New Roman" w:hAnsi="Times New Roman" w:cs="Times New Roman"/>
            </w:rPr>
          </w:rPrChange>
        </w:rPr>
        <w:fldChar w:fldCharType="separate"/>
      </w:r>
      <w:r w:rsidR="003D0110" w:rsidRPr="00ED2D1E">
        <w:rPr>
          <w:rFonts w:ascii="Times New Roman" w:hAnsi="Times New Roman" w:cs="Times New Roman"/>
          <w:vertAlign w:val="superscript"/>
        </w:rPr>
        <w:t>7</w:t>
      </w:r>
      <w:r w:rsidR="00C963C9" w:rsidRPr="00ED2D1E">
        <w:rPr>
          <w:rFonts w:ascii="Times New Roman" w:hAnsi="Times New Roman" w:cs="Times New Roman"/>
        </w:rPr>
        <w:fldChar w:fldCharType="end"/>
      </w:r>
      <w:r w:rsidR="001529D2" w:rsidRPr="00ED2D1E">
        <w:rPr>
          <w:rFonts w:ascii="Times New Roman" w:hAnsi="Times New Roman" w:cs="Times New Roman"/>
        </w:rPr>
        <w:t>.</w:t>
      </w:r>
      <w:r w:rsidR="007840F8" w:rsidRPr="00ED2D1E">
        <w:rPr>
          <w:rFonts w:ascii="Times New Roman" w:hAnsi="Times New Roman" w:cs="Times New Roman"/>
        </w:rPr>
        <w:t xml:space="preserve"> </w:t>
      </w:r>
    </w:p>
    <w:p w14:paraId="00B14932" w14:textId="64A1C6D4" w:rsidR="00347AAD" w:rsidRDefault="001529D2" w:rsidP="00675083">
      <w:pPr>
        <w:spacing w:before="100" w:beforeAutospacing="1" w:after="100" w:afterAutospacing="1"/>
        <w:outlineLvl w:val="0"/>
        <w:rPr>
          <w:rFonts w:ascii="Times New Roman" w:hAnsi="Times New Roman" w:cs="Times New Roman"/>
        </w:rPr>
      </w:pPr>
      <w:r>
        <w:rPr>
          <w:rFonts w:ascii="Times New Roman" w:hAnsi="Times New Roman" w:cs="Times New Roman"/>
        </w:rPr>
        <w:t>T</w:t>
      </w:r>
      <w:r w:rsidR="00E01A99">
        <w:rPr>
          <w:rFonts w:ascii="Times New Roman" w:hAnsi="Times New Roman" w:cs="Times New Roman"/>
        </w:rPr>
        <w:t>erms</w:t>
      </w:r>
      <w:del w:id="37" w:author="William Lamb" w:date="2017-12-06T12:51:00Z">
        <w:r w:rsidR="0005379A" w:rsidDel="00390ACA">
          <w:rPr>
            <w:rFonts w:ascii="Times New Roman" w:hAnsi="Times New Roman" w:cs="Times New Roman"/>
          </w:rPr>
          <w:delText>,</w:delText>
        </w:r>
      </w:del>
      <w:r w:rsidR="0005379A">
        <w:rPr>
          <w:rFonts w:ascii="Times New Roman" w:hAnsi="Times New Roman" w:cs="Times New Roman"/>
        </w:rPr>
        <w:t xml:space="preserve"> such as demand, consumption and behavior</w:t>
      </w:r>
      <w:del w:id="38" w:author="William Lamb" w:date="2017-12-06T12:51:00Z">
        <w:r w:rsidR="0005379A" w:rsidDel="00390ACA">
          <w:rPr>
            <w:rFonts w:ascii="Times New Roman" w:hAnsi="Times New Roman" w:cs="Times New Roman"/>
          </w:rPr>
          <w:delText>,</w:delText>
        </w:r>
      </w:del>
      <w:r w:rsidR="00E01A99">
        <w:rPr>
          <w:rFonts w:ascii="Times New Roman" w:hAnsi="Times New Roman" w:cs="Times New Roman"/>
        </w:rPr>
        <w:t xml:space="preserve"> are burdened </w:t>
      </w:r>
      <w:r w:rsidR="001F2715">
        <w:rPr>
          <w:rFonts w:ascii="Times New Roman" w:hAnsi="Times New Roman" w:cs="Times New Roman"/>
        </w:rPr>
        <w:t xml:space="preserve">by multiple </w:t>
      </w:r>
      <w:r w:rsidR="00E01A99">
        <w:rPr>
          <w:rFonts w:ascii="Times New Roman" w:hAnsi="Times New Roman" w:cs="Times New Roman"/>
        </w:rPr>
        <w:t xml:space="preserve">interpretations and meanings; </w:t>
      </w:r>
      <w:del w:id="39" w:author="William Lamb" w:date="2017-12-06T12:50:00Z">
        <w:r w:rsidR="00675083" w:rsidDel="00390ACA">
          <w:rPr>
            <w:rFonts w:ascii="Times New Roman" w:hAnsi="Times New Roman" w:cs="Times New Roman"/>
          </w:rPr>
          <w:delText xml:space="preserve">it is </w:delText>
        </w:r>
        <w:r w:rsidR="00E01A99" w:rsidDel="00390ACA">
          <w:rPr>
            <w:rFonts w:ascii="Times New Roman" w:hAnsi="Times New Roman" w:cs="Times New Roman"/>
          </w:rPr>
          <w:delText>important then to cla</w:delText>
        </w:r>
        <w:r w:rsidR="00347AAD" w:rsidDel="00390ACA">
          <w:rPr>
            <w:rFonts w:ascii="Times New Roman" w:hAnsi="Times New Roman" w:cs="Times New Roman"/>
          </w:rPr>
          <w:delText xml:space="preserve">rify what </w:delText>
        </w:r>
        <w:r w:rsidR="00675083" w:rsidDel="00390ACA">
          <w:rPr>
            <w:rFonts w:ascii="Times New Roman" w:hAnsi="Times New Roman" w:cs="Times New Roman"/>
          </w:rPr>
          <w:delText>we mean</w:delText>
        </w:r>
        <w:r w:rsidR="000A4652" w:rsidDel="00390ACA">
          <w:rPr>
            <w:rFonts w:ascii="Times New Roman" w:hAnsi="Times New Roman" w:cs="Times New Roman"/>
          </w:rPr>
          <w:delText xml:space="preserve"> by</w:delText>
        </w:r>
        <w:r w:rsidR="00347AAD" w:rsidDel="00390ACA">
          <w:rPr>
            <w:rFonts w:ascii="Times New Roman" w:hAnsi="Times New Roman" w:cs="Times New Roman"/>
          </w:rPr>
          <w:delText xml:space="preserve"> each</w:delText>
        </w:r>
      </w:del>
      <w:ins w:id="40" w:author="William Lamb" w:date="2017-12-06T12:50:00Z">
        <w:r w:rsidR="00390ACA">
          <w:rPr>
            <w:rFonts w:ascii="Times New Roman" w:hAnsi="Times New Roman" w:cs="Times New Roman"/>
          </w:rPr>
          <w:t>we therefore attempt a clarification of the</w:t>
        </w:r>
      </w:ins>
      <w:ins w:id="41" w:author="William Lamb" w:date="2017-12-06T12:52:00Z">
        <w:r w:rsidR="00390ACA">
          <w:rPr>
            <w:rFonts w:ascii="Times New Roman" w:hAnsi="Times New Roman" w:cs="Times New Roman"/>
          </w:rPr>
          <w:t>se important</w:t>
        </w:r>
      </w:ins>
      <w:ins w:id="42" w:author="William Lamb" w:date="2017-12-06T12:50:00Z">
        <w:r w:rsidR="00390ACA">
          <w:rPr>
            <w:rFonts w:ascii="Times New Roman" w:hAnsi="Times New Roman" w:cs="Times New Roman"/>
          </w:rPr>
          <w:t xml:space="preserve"> concepts</w:t>
        </w:r>
      </w:ins>
      <w:r w:rsidR="00E01A99">
        <w:rPr>
          <w:rFonts w:ascii="Times New Roman" w:hAnsi="Times New Roman" w:cs="Times New Roman"/>
        </w:rPr>
        <w:t xml:space="preserve"> </w:t>
      </w:r>
      <w:del w:id="43" w:author="William Lamb" w:date="2017-12-06T12:52:00Z">
        <w:r w:rsidR="00E01A99" w:rsidDel="00390ACA">
          <w:rPr>
            <w:rFonts w:ascii="Times New Roman" w:hAnsi="Times New Roman" w:cs="Times New Roman"/>
          </w:rPr>
          <w:delText>(</w:delText>
        </w:r>
      </w:del>
      <w:ins w:id="44" w:author="William Lamb" w:date="2017-12-06T12:52:00Z">
        <w:r w:rsidR="00390ACA">
          <w:rPr>
            <w:rFonts w:ascii="Times New Roman" w:hAnsi="Times New Roman" w:cs="Times New Roman"/>
          </w:rPr>
          <w:t xml:space="preserve">in </w:t>
        </w:r>
      </w:ins>
      <w:r w:rsidR="00E01A99">
        <w:rPr>
          <w:rFonts w:ascii="Times New Roman" w:hAnsi="Times New Roman" w:cs="Times New Roman"/>
        </w:rPr>
        <w:t>Box 1</w:t>
      </w:r>
      <w:del w:id="45" w:author="William Lamb" w:date="2017-12-06T12:52:00Z">
        <w:r w:rsidR="00E01A99" w:rsidDel="00390ACA">
          <w:rPr>
            <w:rFonts w:ascii="Times New Roman" w:hAnsi="Times New Roman" w:cs="Times New Roman"/>
          </w:rPr>
          <w:delText>)</w:delText>
        </w:r>
      </w:del>
      <w:r w:rsidR="00E01A99">
        <w:rPr>
          <w:rFonts w:ascii="Times New Roman" w:hAnsi="Times New Roman" w:cs="Times New Roman"/>
        </w:rPr>
        <w:t xml:space="preserve">. In essence, we see demand as an umbrella term for everything related to </w:t>
      </w:r>
      <w:ins w:id="46" w:author="William Lamb" w:date="2017-12-06T12:52:00Z">
        <w:r w:rsidR="00390ACA">
          <w:rPr>
            <w:rFonts w:ascii="Times New Roman" w:hAnsi="Times New Roman" w:cs="Times New Roman"/>
          </w:rPr>
          <w:t xml:space="preserve">the </w:t>
        </w:r>
      </w:ins>
      <w:r w:rsidR="00E01A99">
        <w:rPr>
          <w:rFonts w:ascii="Times New Roman" w:hAnsi="Times New Roman" w:cs="Times New Roman"/>
        </w:rPr>
        <w:t>end-user</w:t>
      </w:r>
      <w:r w:rsidR="000A4652">
        <w:rPr>
          <w:rFonts w:ascii="Times New Roman" w:hAnsi="Times New Roman" w:cs="Times New Roman"/>
        </w:rPr>
        <w:t xml:space="preserve"> perspective</w:t>
      </w:r>
      <w:r w:rsidR="00E01A99">
        <w:rPr>
          <w:rFonts w:ascii="Times New Roman" w:hAnsi="Times New Roman" w:cs="Times New Roman"/>
        </w:rPr>
        <w:t xml:space="preserve">, comprising both </w:t>
      </w:r>
      <w:del w:id="47" w:author="William Lamb" w:date="2017-12-06T12:52:00Z">
        <w:r w:rsidR="00E01A99" w:rsidDel="00390ACA">
          <w:rPr>
            <w:rFonts w:ascii="Times New Roman" w:hAnsi="Times New Roman" w:cs="Times New Roman"/>
          </w:rPr>
          <w:delText xml:space="preserve">the </w:delText>
        </w:r>
      </w:del>
      <w:r w:rsidR="00E01A99">
        <w:rPr>
          <w:rFonts w:ascii="Times New Roman" w:hAnsi="Times New Roman" w:cs="Times New Roman"/>
        </w:rPr>
        <w:t xml:space="preserve">coupled production-consumption </w:t>
      </w:r>
      <w:r w:rsidR="00483D5C">
        <w:rPr>
          <w:rFonts w:ascii="Times New Roman" w:hAnsi="Times New Roman" w:cs="Times New Roman"/>
        </w:rPr>
        <w:t xml:space="preserve">infrastructures and </w:t>
      </w:r>
      <w:r w:rsidR="00E01A99">
        <w:rPr>
          <w:rFonts w:ascii="Times New Roman" w:hAnsi="Times New Roman" w:cs="Times New Roman"/>
        </w:rPr>
        <w:t>system</w:t>
      </w:r>
      <w:r w:rsidR="00634DEE">
        <w:rPr>
          <w:rFonts w:ascii="Times New Roman" w:hAnsi="Times New Roman" w:cs="Times New Roman"/>
        </w:rPr>
        <w:t>s</w:t>
      </w:r>
      <w:r w:rsidR="00E01A99">
        <w:rPr>
          <w:rFonts w:ascii="Times New Roman" w:hAnsi="Times New Roman" w:cs="Times New Roman"/>
        </w:rPr>
        <w:t xml:space="preserve">, </w:t>
      </w:r>
      <w:r w:rsidR="00132AC8">
        <w:rPr>
          <w:rFonts w:ascii="Times New Roman" w:hAnsi="Times New Roman" w:cs="Times New Roman"/>
        </w:rPr>
        <w:t xml:space="preserve">service provision chains, </w:t>
      </w:r>
      <w:commentRangeStart w:id="48"/>
      <w:r w:rsidR="00E01A99">
        <w:rPr>
          <w:rFonts w:ascii="Times New Roman" w:hAnsi="Times New Roman" w:cs="Times New Roman"/>
        </w:rPr>
        <w:t>socio-technological transitions</w:t>
      </w:r>
      <w:commentRangeEnd w:id="48"/>
      <w:r w:rsidR="00390ACA">
        <w:rPr>
          <w:rStyle w:val="CommentReference"/>
        </w:rPr>
        <w:commentReference w:id="48"/>
      </w:r>
      <w:r w:rsidR="00E01A99">
        <w:rPr>
          <w:rFonts w:ascii="Times New Roman" w:hAnsi="Times New Roman" w:cs="Times New Roman"/>
        </w:rPr>
        <w:t xml:space="preserve">, behavior, and lifestyles. </w:t>
      </w:r>
      <w:r w:rsidR="00922A80">
        <w:rPr>
          <w:rFonts w:ascii="Times New Roman" w:hAnsi="Times New Roman" w:cs="Times New Roman"/>
        </w:rPr>
        <w:t>Different disciplines emphasize varying viewpoints. For example, behavioral psychology and economics accentuate individual choices</w:t>
      </w:r>
      <w:del w:id="49" w:author="William Lamb" w:date="2017-12-06T12:55:00Z">
        <w:r w:rsidR="00922A80" w:rsidDel="00390ACA">
          <w:rPr>
            <w:rFonts w:ascii="Times New Roman" w:hAnsi="Times New Roman" w:cs="Times New Roman"/>
          </w:rPr>
          <w:delText xml:space="preserve">, </w:delText>
        </w:r>
      </w:del>
      <w:ins w:id="50" w:author="William Lamb" w:date="2017-12-06T12:55:00Z">
        <w:r w:rsidR="00390ACA">
          <w:rPr>
            <w:rFonts w:ascii="Times New Roman" w:hAnsi="Times New Roman" w:cs="Times New Roman"/>
          </w:rPr>
          <w:t>;</w:t>
        </w:r>
      </w:ins>
      <w:del w:id="51" w:author="William Lamb" w:date="2017-12-06T12:55:00Z">
        <w:r w:rsidR="00922A80" w:rsidDel="00390ACA">
          <w:rPr>
            <w:rFonts w:ascii="Times New Roman" w:hAnsi="Times New Roman" w:cs="Times New Roman"/>
          </w:rPr>
          <w:delText>while</w:delText>
        </w:r>
      </w:del>
      <w:r w:rsidR="00922A80">
        <w:rPr>
          <w:rFonts w:ascii="Times New Roman" w:hAnsi="Times New Roman" w:cs="Times New Roman"/>
        </w:rPr>
        <w:t xml:space="preserve"> sociology stresses the importance of every-day </w:t>
      </w:r>
      <w:r w:rsidR="00C17AC0">
        <w:rPr>
          <w:rFonts w:ascii="Times New Roman" w:hAnsi="Times New Roman" w:cs="Times New Roman"/>
        </w:rPr>
        <w:t>routines</w:t>
      </w:r>
      <w:ins w:id="52" w:author="William Lamb" w:date="2017-12-06T12:55:00Z">
        <w:r w:rsidR="00390ACA">
          <w:rPr>
            <w:rFonts w:ascii="Times New Roman" w:hAnsi="Times New Roman" w:cs="Times New Roman"/>
          </w:rPr>
          <w:t xml:space="preserve">, </w:t>
        </w:r>
      </w:ins>
      <w:del w:id="53" w:author="William Lamb" w:date="2017-12-06T12:55:00Z">
        <w:r w:rsidR="00C17AC0" w:rsidDel="00390ACA">
          <w:rPr>
            <w:rFonts w:ascii="Times New Roman" w:hAnsi="Times New Roman" w:cs="Times New Roman"/>
          </w:rPr>
          <w:delText xml:space="preserve"> and </w:delText>
        </w:r>
      </w:del>
      <w:r w:rsidR="00922A80">
        <w:rPr>
          <w:rFonts w:ascii="Times New Roman" w:hAnsi="Times New Roman" w:cs="Times New Roman"/>
        </w:rPr>
        <w:t>practices</w:t>
      </w:r>
      <w:r w:rsidR="00077C89">
        <w:rPr>
          <w:rFonts w:ascii="Times New Roman" w:hAnsi="Times New Roman" w:cs="Times New Roman"/>
        </w:rPr>
        <w:t>,</w:t>
      </w:r>
      <w:ins w:id="54" w:author="William Lamb" w:date="2017-12-06T12:55:00Z">
        <w:r w:rsidR="00390ACA">
          <w:rPr>
            <w:rFonts w:ascii="Times New Roman" w:hAnsi="Times New Roman" w:cs="Times New Roman"/>
          </w:rPr>
          <w:t xml:space="preserve"> and</w:t>
        </w:r>
      </w:ins>
      <w:r w:rsidR="00077C89">
        <w:rPr>
          <w:rFonts w:ascii="Times New Roman" w:hAnsi="Times New Roman" w:cs="Times New Roman"/>
        </w:rPr>
        <w:t xml:space="preserve"> </w:t>
      </w:r>
      <w:ins w:id="55" w:author="William Lamb" w:date="2017-12-06T12:56:00Z">
        <w:r w:rsidR="00390ACA">
          <w:rPr>
            <w:rFonts w:ascii="Times New Roman" w:hAnsi="Times New Roman" w:cs="Times New Roman"/>
          </w:rPr>
          <w:t xml:space="preserve">social </w:t>
        </w:r>
      </w:ins>
      <w:r w:rsidR="00077C89">
        <w:rPr>
          <w:rFonts w:ascii="Times New Roman" w:hAnsi="Times New Roman" w:cs="Times New Roman"/>
        </w:rPr>
        <w:t>interactions</w:t>
      </w:r>
      <w:del w:id="56" w:author="William Lamb" w:date="2017-12-06T12:56:00Z">
        <w:r w:rsidR="00077C89" w:rsidDel="00390ACA">
          <w:rPr>
            <w:rFonts w:ascii="Times New Roman" w:hAnsi="Times New Roman" w:cs="Times New Roman"/>
          </w:rPr>
          <w:delText xml:space="preserve"> across individuals</w:delText>
        </w:r>
      </w:del>
      <w:del w:id="57" w:author="William Lamb" w:date="2017-12-06T12:55:00Z">
        <w:r w:rsidR="00077C89" w:rsidDel="00390ACA">
          <w:rPr>
            <w:rFonts w:ascii="Times New Roman" w:hAnsi="Times New Roman" w:cs="Times New Roman"/>
          </w:rPr>
          <w:delText>,</w:delText>
        </w:r>
      </w:del>
      <w:ins w:id="58" w:author="William Lamb" w:date="2017-12-06T12:55:00Z">
        <w:r w:rsidR="00390ACA">
          <w:rPr>
            <w:rFonts w:ascii="Times New Roman" w:hAnsi="Times New Roman" w:cs="Times New Roman"/>
          </w:rPr>
          <w:t>;</w:t>
        </w:r>
      </w:ins>
      <w:r w:rsidR="00922A80">
        <w:rPr>
          <w:rFonts w:ascii="Times New Roman" w:hAnsi="Times New Roman" w:cs="Times New Roman"/>
        </w:rPr>
        <w:t xml:space="preserve"> </w:t>
      </w:r>
      <w:del w:id="59" w:author="William Lamb" w:date="2017-12-06T12:56:00Z">
        <w:r w:rsidR="00922A80" w:rsidDel="00390ACA">
          <w:rPr>
            <w:rFonts w:ascii="Times New Roman" w:hAnsi="Times New Roman" w:cs="Times New Roman"/>
          </w:rPr>
          <w:delText>and</w:delText>
        </w:r>
      </w:del>
      <w:ins w:id="60" w:author="William Lamb" w:date="2017-12-06T12:56:00Z">
        <w:r w:rsidR="00390ACA">
          <w:rPr>
            <w:rFonts w:ascii="Times New Roman" w:hAnsi="Times New Roman" w:cs="Times New Roman"/>
          </w:rPr>
          <w:t>while</w:t>
        </w:r>
      </w:ins>
      <w:del w:id="61" w:author="William Lamb" w:date="2017-12-06T12:56:00Z">
        <w:r w:rsidR="00922A80" w:rsidDel="00390ACA">
          <w:rPr>
            <w:rFonts w:ascii="Times New Roman" w:hAnsi="Times New Roman" w:cs="Times New Roman"/>
          </w:rPr>
          <w:delText xml:space="preserve"> socio-technological</w:delText>
        </w:r>
      </w:del>
      <w:r w:rsidR="00922A80">
        <w:rPr>
          <w:rFonts w:ascii="Times New Roman" w:hAnsi="Times New Roman" w:cs="Times New Roman"/>
        </w:rPr>
        <w:t xml:space="preserve"> transitions</w:t>
      </w:r>
      <w:del w:id="62" w:author="William Lamb" w:date="2017-12-06T12:56:00Z">
        <w:r w:rsidR="00922A80" w:rsidDel="00390ACA">
          <w:rPr>
            <w:rFonts w:ascii="Times New Roman" w:hAnsi="Times New Roman" w:cs="Times New Roman"/>
          </w:rPr>
          <w:delText xml:space="preserve">, </w:delText>
        </w:r>
      </w:del>
      <w:ins w:id="63" w:author="William Lamb" w:date="2017-12-06T12:56:00Z">
        <w:r w:rsidR="00390ACA">
          <w:rPr>
            <w:rFonts w:ascii="Times New Roman" w:hAnsi="Times New Roman" w:cs="Times New Roman"/>
          </w:rPr>
          <w:t xml:space="preserve"> theory </w:t>
        </w:r>
      </w:ins>
      <w:r w:rsidR="00922A80">
        <w:rPr>
          <w:rFonts w:ascii="Times New Roman" w:hAnsi="Times New Roman" w:cs="Times New Roman"/>
        </w:rPr>
        <w:t>and t</w:t>
      </w:r>
      <w:r w:rsidR="00FC0BAF">
        <w:rPr>
          <w:rFonts w:ascii="Times New Roman" w:hAnsi="Times New Roman" w:cs="Times New Roman"/>
        </w:rPr>
        <w:t>echnological innovation studies accentuate</w:t>
      </w:r>
      <w:del w:id="64" w:author="William Lamb" w:date="2017-12-06T12:57:00Z">
        <w:r w:rsidR="00FC0BAF" w:rsidDel="00390ACA">
          <w:rPr>
            <w:rFonts w:ascii="Times New Roman" w:hAnsi="Times New Roman" w:cs="Times New Roman"/>
          </w:rPr>
          <w:delText>s</w:delText>
        </w:r>
      </w:del>
      <w:r w:rsidR="00675083">
        <w:rPr>
          <w:rFonts w:ascii="Times New Roman" w:hAnsi="Times New Roman" w:cs="Times New Roman"/>
        </w:rPr>
        <w:t xml:space="preserve"> </w:t>
      </w:r>
      <w:del w:id="65" w:author="William Lamb" w:date="2017-12-06T12:58:00Z">
        <w:r w:rsidR="00675083" w:rsidDel="00390ACA">
          <w:rPr>
            <w:rFonts w:ascii="Times New Roman" w:hAnsi="Times New Roman" w:cs="Times New Roman"/>
          </w:rPr>
          <w:delText xml:space="preserve">the </w:delText>
        </w:r>
      </w:del>
      <w:ins w:id="66" w:author="William Lamb" w:date="2017-12-06T13:00:00Z">
        <w:r w:rsidR="0008223E">
          <w:rPr>
            <w:rFonts w:ascii="Times New Roman" w:hAnsi="Times New Roman" w:cs="Times New Roman"/>
          </w:rPr>
          <w:t>the norms</w:t>
        </w:r>
      </w:ins>
      <w:ins w:id="67" w:author="William Lamb" w:date="2017-12-06T12:58:00Z">
        <w:r w:rsidR="00390ACA">
          <w:rPr>
            <w:rFonts w:ascii="Times New Roman" w:hAnsi="Times New Roman" w:cs="Times New Roman"/>
          </w:rPr>
          <w:t>, rules</w:t>
        </w:r>
      </w:ins>
      <w:ins w:id="68" w:author="William Lamb" w:date="2017-12-06T13:00:00Z">
        <w:r w:rsidR="0008223E">
          <w:rPr>
            <w:rFonts w:ascii="Times New Roman" w:hAnsi="Times New Roman" w:cs="Times New Roman"/>
          </w:rPr>
          <w:t xml:space="preserve"> and</w:t>
        </w:r>
      </w:ins>
      <w:ins w:id="69" w:author="William Lamb" w:date="2017-12-06T12:58:00Z">
        <w:r w:rsidR="00390ACA">
          <w:rPr>
            <w:rFonts w:ascii="Times New Roman" w:hAnsi="Times New Roman" w:cs="Times New Roman"/>
          </w:rPr>
          <w:t xml:space="preserve"> </w:t>
        </w:r>
      </w:ins>
      <w:r w:rsidR="00675083">
        <w:rPr>
          <w:rFonts w:ascii="Times New Roman" w:hAnsi="Times New Roman" w:cs="Times New Roman"/>
        </w:rPr>
        <w:t>innovati</w:t>
      </w:r>
      <w:ins w:id="70" w:author="William Lamb" w:date="2017-12-06T12:57:00Z">
        <w:r w:rsidR="00390ACA">
          <w:rPr>
            <w:rFonts w:ascii="Times New Roman" w:hAnsi="Times New Roman" w:cs="Times New Roman"/>
          </w:rPr>
          <w:t>on</w:t>
        </w:r>
      </w:ins>
      <w:del w:id="71" w:author="William Lamb" w:date="2017-12-06T12:57:00Z">
        <w:r w:rsidR="00675083" w:rsidDel="00390ACA">
          <w:rPr>
            <w:rFonts w:ascii="Times New Roman" w:hAnsi="Times New Roman" w:cs="Times New Roman"/>
          </w:rPr>
          <w:delText>ve</w:delText>
        </w:r>
      </w:del>
      <w:r w:rsidR="00675083">
        <w:rPr>
          <w:rFonts w:ascii="Times New Roman" w:hAnsi="Times New Roman" w:cs="Times New Roman"/>
        </w:rPr>
        <w:t xml:space="preserve"> cycle</w:t>
      </w:r>
      <w:ins w:id="72" w:author="William Lamb" w:date="2017-12-06T13:00:00Z">
        <w:r w:rsidR="0008223E">
          <w:rPr>
            <w:rFonts w:ascii="Times New Roman" w:hAnsi="Times New Roman" w:cs="Times New Roman"/>
          </w:rPr>
          <w:t>s that support dominant technologies</w:t>
        </w:r>
      </w:ins>
      <w:del w:id="73" w:author="William Lamb" w:date="2017-12-06T12:58:00Z">
        <w:r w:rsidR="00675083" w:rsidDel="00390ACA">
          <w:rPr>
            <w:rFonts w:ascii="Times New Roman" w:hAnsi="Times New Roman" w:cs="Times New Roman"/>
          </w:rPr>
          <w:delText xml:space="preserve"> and development</w:delText>
        </w:r>
      </w:del>
      <w:r w:rsidR="00347AAD">
        <w:rPr>
          <w:rFonts w:ascii="Times New Roman" w:hAnsi="Times New Roman" w:cs="Times New Roman"/>
        </w:rPr>
        <w:t xml:space="preserve">. </w:t>
      </w:r>
    </w:p>
    <w:p w14:paraId="509A3F88" w14:textId="37FED6B2" w:rsidR="00CF04DA" w:rsidRDefault="001F2715" w:rsidP="00F67DA4">
      <w:pPr>
        <w:spacing w:before="100" w:beforeAutospacing="1" w:after="100" w:afterAutospacing="1"/>
        <w:outlineLvl w:val="0"/>
        <w:rPr>
          <w:rFonts w:ascii="Times New Roman" w:hAnsi="Times New Roman" w:cs="Times New Roman"/>
        </w:rPr>
      </w:pPr>
      <w:r>
        <w:rPr>
          <w:rFonts w:ascii="Times New Roman" w:hAnsi="Times New Roman" w:cs="Times New Roman"/>
        </w:rPr>
        <w:t>I</w:t>
      </w:r>
      <w:r w:rsidR="00347AAD">
        <w:rPr>
          <w:rFonts w:ascii="Times New Roman" w:hAnsi="Times New Roman" w:cs="Times New Roman"/>
        </w:rPr>
        <w:t xml:space="preserve">t is time to transcend disciplinary differences in concepts, emphasis, and implicit or explicit normative viewpoints, and jointly approach key research questions to foster a demand-side assessment of climate solutions. We call for </w:t>
      </w:r>
      <w:ins w:id="74" w:author="William Lamb" w:date="2017-12-06T13:03:00Z">
        <w:r w:rsidR="0008223E">
          <w:rPr>
            <w:rFonts w:ascii="Times New Roman" w:hAnsi="Times New Roman" w:cs="Times New Roman"/>
          </w:rPr>
          <w:t xml:space="preserve">a </w:t>
        </w:r>
      </w:ins>
      <w:del w:id="75" w:author="William Lamb" w:date="2017-12-06T13:03:00Z">
        <w:r w:rsidR="00347AAD" w:rsidDel="0008223E">
          <w:rPr>
            <w:rFonts w:ascii="Times New Roman" w:hAnsi="Times New Roman" w:cs="Times New Roman"/>
          </w:rPr>
          <w:delText xml:space="preserve">synthesizing </w:delText>
        </w:r>
      </w:del>
      <w:ins w:id="76" w:author="William Lamb" w:date="2017-12-06T13:03:00Z">
        <w:r w:rsidR="0008223E">
          <w:rPr>
            <w:rFonts w:ascii="Times New Roman" w:hAnsi="Times New Roman" w:cs="Times New Roman"/>
          </w:rPr>
          <w:t>synthesi</w:t>
        </w:r>
        <w:r w:rsidR="0008223E">
          <w:rPr>
            <w:rFonts w:ascii="Times New Roman" w:hAnsi="Times New Roman" w:cs="Times New Roman"/>
          </w:rPr>
          <w:t>s</w:t>
        </w:r>
        <w:r w:rsidR="0008223E">
          <w:rPr>
            <w:rFonts w:ascii="Times New Roman" w:hAnsi="Times New Roman" w:cs="Times New Roman"/>
          </w:rPr>
          <w:t xml:space="preserve"> </w:t>
        </w:r>
        <w:r w:rsidR="0008223E">
          <w:rPr>
            <w:rFonts w:ascii="Times New Roman" w:hAnsi="Times New Roman" w:cs="Times New Roman"/>
          </w:rPr>
          <w:t xml:space="preserve">of </w:t>
        </w:r>
      </w:ins>
      <w:r w:rsidR="00347AAD">
        <w:rPr>
          <w:rFonts w:ascii="Times New Roman" w:hAnsi="Times New Roman" w:cs="Times New Roman"/>
        </w:rPr>
        <w:t>social science research</w:t>
      </w:r>
      <w:r w:rsidR="004B0643">
        <w:rPr>
          <w:rFonts w:ascii="Times New Roman" w:hAnsi="Times New Roman" w:cs="Times New Roman"/>
        </w:rPr>
        <w:t xml:space="preserve"> </w:t>
      </w:r>
      <w:del w:id="77" w:author="William Lamb" w:date="2017-12-06T13:01:00Z">
        <w:r w:rsidR="004B0643" w:rsidDel="0008223E">
          <w:rPr>
            <w:rFonts w:ascii="Times New Roman" w:hAnsi="Times New Roman" w:cs="Times New Roman"/>
          </w:rPr>
          <w:delText>-</w:delText>
        </w:r>
      </w:del>
      <w:ins w:id="78" w:author="William Lamb" w:date="2017-12-06T13:01:00Z">
        <w:r w:rsidR="0008223E">
          <w:rPr>
            <w:rFonts w:ascii="Times New Roman" w:hAnsi="Times New Roman" w:cs="Times New Roman"/>
          </w:rPr>
          <w:t>–</w:t>
        </w:r>
      </w:ins>
      <w:r w:rsidR="004B0643">
        <w:rPr>
          <w:rFonts w:ascii="Times New Roman" w:hAnsi="Times New Roman" w:cs="Times New Roman"/>
        </w:rPr>
        <w:t xml:space="preserve"> including</w:t>
      </w:r>
      <w:ins w:id="79" w:author="William Lamb" w:date="2017-12-06T13:01:00Z">
        <w:r w:rsidR="0008223E">
          <w:rPr>
            <w:rFonts w:ascii="Times New Roman" w:hAnsi="Times New Roman" w:cs="Times New Roman"/>
          </w:rPr>
          <w:t xml:space="preserve"> (but not limited to) </w:t>
        </w:r>
      </w:ins>
      <w:del w:id="80" w:author="William Lamb" w:date="2017-12-06T13:01:00Z">
        <w:r w:rsidR="004B0643" w:rsidDel="0008223E">
          <w:rPr>
            <w:rFonts w:ascii="Times New Roman" w:hAnsi="Times New Roman" w:cs="Times New Roman"/>
          </w:rPr>
          <w:delText xml:space="preserve"> </w:delText>
        </w:r>
      </w:del>
      <w:r w:rsidR="004B0643">
        <w:rPr>
          <w:rFonts w:ascii="Times New Roman" w:hAnsi="Times New Roman" w:cs="Times New Roman"/>
        </w:rPr>
        <w:t xml:space="preserve">contributions from psychology, economics, sociology, political sciences, industrial ecology, integrated assessment modeling, and moral philosophy </w:t>
      </w:r>
      <w:ins w:id="81" w:author="William Lamb" w:date="2017-12-06T13:04:00Z">
        <w:r w:rsidR="0008223E">
          <w:rPr>
            <w:rFonts w:ascii="Times New Roman" w:hAnsi="Times New Roman" w:cs="Times New Roman"/>
          </w:rPr>
          <w:t>–</w:t>
        </w:r>
        <w:r w:rsidR="0008223E">
          <w:rPr>
            <w:rFonts w:ascii="Times New Roman" w:hAnsi="Times New Roman" w:cs="Times New Roman"/>
          </w:rPr>
          <w:t xml:space="preserve"> focusing on </w:t>
        </w:r>
      </w:ins>
      <w:del w:id="82" w:author="William Lamb" w:date="2017-12-06T13:04:00Z">
        <w:r w:rsidR="004B0643" w:rsidDel="0008223E">
          <w:rPr>
            <w:rFonts w:ascii="Times New Roman" w:hAnsi="Times New Roman" w:cs="Times New Roman"/>
          </w:rPr>
          <w:delText>-</w:delText>
        </w:r>
        <w:r w:rsidR="00347AAD" w:rsidDel="0008223E">
          <w:rPr>
            <w:rFonts w:ascii="Times New Roman" w:hAnsi="Times New Roman" w:cs="Times New Roman"/>
          </w:rPr>
          <w:delText xml:space="preserve"> and for collaboratively </w:delText>
        </w:r>
      </w:del>
      <w:del w:id="83" w:author="William Lamb" w:date="2017-12-06T13:05:00Z">
        <w:r w:rsidR="00347AAD" w:rsidDel="0008223E">
          <w:rPr>
            <w:rFonts w:ascii="Times New Roman" w:hAnsi="Times New Roman" w:cs="Times New Roman"/>
          </w:rPr>
          <w:delText xml:space="preserve">answering </w:delText>
        </w:r>
      </w:del>
      <w:r w:rsidR="00347AAD">
        <w:rPr>
          <w:rFonts w:ascii="Times New Roman" w:hAnsi="Times New Roman" w:cs="Times New Roman"/>
        </w:rPr>
        <w:t xml:space="preserve">key </w:t>
      </w:r>
      <w:r w:rsidR="00347AAD">
        <w:rPr>
          <w:rFonts w:ascii="Times New Roman" w:hAnsi="Times New Roman" w:cs="Times New Roman"/>
        </w:rPr>
        <w:lastRenderedPageBreak/>
        <w:t>questions</w:t>
      </w:r>
      <w:del w:id="84" w:author="William Lamb" w:date="2017-12-06T13:05:00Z">
        <w:r w:rsidR="00347AAD" w:rsidDel="0008223E">
          <w:rPr>
            <w:rFonts w:ascii="Times New Roman" w:hAnsi="Times New Roman" w:cs="Times New Roman"/>
          </w:rPr>
          <w:delText xml:space="preserve">, important for identifying </w:delText>
        </w:r>
      </w:del>
      <w:ins w:id="85" w:author="William Lamb" w:date="2017-12-06T13:05:00Z">
        <w:r w:rsidR="0008223E">
          <w:rPr>
            <w:rFonts w:ascii="Times New Roman" w:hAnsi="Times New Roman" w:cs="Times New Roman"/>
          </w:rPr>
          <w:t xml:space="preserve"> that relate to demand-side </w:t>
        </w:r>
      </w:ins>
      <w:r w:rsidR="00347AAD">
        <w:rPr>
          <w:rFonts w:ascii="Times New Roman" w:hAnsi="Times New Roman" w:cs="Times New Roman"/>
        </w:rPr>
        <w:t>solutions for climate change</w:t>
      </w:r>
      <w:del w:id="86" w:author="William Lamb" w:date="2017-12-06T13:06:00Z">
        <w:r w:rsidR="00347AAD" w:rsidDel="0008223E">
          <w:rPr>
            <w:rFonts w:ascii="Times New Roman" w:hAnsi="Times New Roman" w:cs="Times New Roman"/>
          </w:rPr>
          <w:delText xml:space="preserve"> and beyond</w:delText>
        </w:r>
      </w:del>
      <w:r w:rsidR="00347AAD">
        <w:rPr>
          <w:rFonts w:ascii="Times New Roman" w:hAnsi="Times New Roman" w:cs="Times New Roman"/>
        </w:rPr>
        <w:t xml:space="preserve">. </w:t>
      </w:r>
      <w:r w:rsidR="004B0643">
        <w:rPr>
          <w:rFonts w:ascii="Times New Roman" w:hAnsi="Times New Roman" w:cs="Times New Roman"/>
        </w:rPr>
        <w:t xml:space="preserve">In the following, </w:t>
      </w:r>
      <w:r w:rsidR="004B0643">
        <w:t>we present an overview of a plausible demand-side assessment framework and point out key assessment questions that should be jointly addressed by multiple disciplines.</w:t>
      </w:r>
      <w:r w:rsidR="001B6433">
        <w:t xml:space="preserve"> </w:t>
      </w:r>
      <w:del w:id="87" w:author="William Lamb" w:date="2017-12-06T13:07:00Z">
        <w:r w:rsidR="001B6433" w:rsidDel="0008223E">
          <w:delText>This assessment framework attempts to cover demand-side insights as relevant for climate mitigation</w:delText>
        </w:r>
        <w:r w:rsidR="00866D2D" w:rsidDel="0008223E">
          <w:delText xml:space="preserve"> comprehensively</w:delText>
        </w:r>
        <w:r w:rsidR="001B6433" w:rsidDel="0008223E">
          <w:delText>, and</w:delText>
        </w:r>
      </w:del>
      <w:ins w:id="88" w:author="William Lamb" w:date="2017-12-06T13:07:00Z">
        <w:r w:rsidR="0008223E">
          <w:t>We aim to</w:t>
        </w:r>
      </w:ins>
      <w:r w:rsidR="001B6433">
        <w:t xml:space="preserve"> address</w:t>
      </w:r>
      <w:ins w:id="89" w:author="William Lamb" w:date="2017-12-06T13:07:00Z">
        <w:r w:rsidR="0008223E">
          <w:t>:</w:t>
        </w:r>
      </w:ins>
      <w:del w:id="90" w:author="William Lamb" w:date="2017-12-06T13:07:00Z">
        <w:r w:rsidR="001B6433" w:rsidDel="0008223E">
          <w:delText>es</w:delText>
        </w:r>
      </w:del>
      <w:r w:rsidR="001B6433">
        <w:t xml:space="preserve"> 1) the context of demand; 2) plausible policy instruments and their conditions; 3) technological evaluation; 4) </w:t>
      </w:r>
      <w:ins w:id="91" w:author="William Lamb" w:date="2017-12-06T13:07:00Z">
        <w:r w:rsidR="0008223E">
          <w:t xml:space="preserve">the </w:t>
        </w:r>
      </w:ins>
      <w:r w:rsidR="001B6433">
        <w:t xml:space="preserve">normative value of action; 5) mitigation pathways; and 6) </w:t>
      </w:r>
      <w:ins w:id="92" w:author="William Lamb" w:date="2017-12-06T13:08:00Z">
        <w:r w:rsidR="0008223E">
          <w:t xml:space="preserve">the </w:t>
        </w:r>
      </w:ins>
      <w:del w:id="93" w:author="William Lamb" w:date="2017-12-06T13:08:00Z">
        <w:r w:rsidR="001B6433" w:rsidDel="0008223E">
          <w:delText xml:space="preserve">relationship to </w:delText>
        </w:r>
      </w:del>
      <w:r w:rsidR="001B6433">
        <w:t>sustainable development</w:t>
      </w:r>
      <w:ins w:id="94" w:author="William Lamb" w:date="2017-12-06T13:08:00Z">
        <w:r w:rsidR="0008223E">
          <w:t xml:space="preserve"> context</w:t>
        </w:r>
      </w:ins>
      <w:r w:rsidR="001B6433">
        <w:t>.</w:t>
      </w:r>
      <w:r w:rsidR="00D35E59">
        <w:t xml:space="preserve"> </w:t>
      </w:r>
      <w:commentRangeStart w:id="95"/>
      <w:r w:rsidR="00F67DA4">
        <w:t>The last component, sustainable development,</w:t>
      </w:r>
      <w:r w:rsidR="00D35E59">
        <w:t xml:space="preserve"> is crucial to enable an embedding of climate action within wider normative values and policy goals. </w:t>
      </w:r>
      <w:commentRangeEnd w:id="95"/>
      <w:r w:rsidR="0008223E">
        <w:rPr>
          <w:rStyle w:val="CommentReference"/>
        </w:rPr>
        <w:commentReference w:id="95"/>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A68E4" w14:paraId="52E47E90" w14:textId="77777777" w:rsidTr="00123505">
        <w:tc>
          <w:tcPr>
            <w:tcW w:w="9350" w:type="dxa"/>
            <w:shd w:val="clear" w:color="auto" w:fill="F2F2F2" w:themeFill="background1" w:themeFillShade="F2"/>
          </w:tcPr>
          <w:p w14:paraId="67ED4918" w14:textId="3D22D588" w:rsidR="001A68E4" w:rsidRPr="00D00122" w:rsidRDefault="001A68E4" w:rsidP="001A68E4">
            <w:pPr>
              <w:pStyle w:val="CommentText"/>
              <w:rPr>
                <w:b/>
                <w:bCs/>
              </w:rPr>
            </w:pPr>
            <w:r>
              <w:rPr>
                <w:b/>
                <w:bCs/>
              </w:rPr>
              <w:t xml:space="preserve">Box 1. </w:t>
            </w:r>
            <w:r w:rsidRPr="00D00122">
              <w:rPr>
                <w:b/>
                <w:bCs/>
              </w:rPr>
              <w:t>Use of terms</w:t>
            </w:r>
          </w:p>
          <w:p w14:paraId="1519F9F5" w14:textId="2B70488D" w:rsidR="001A68E4" w:rsidRDefault="001A68E4" w:rsidP="00F67DA4">
            <w:pPr>
              <w:pStyle w:val="CommentText"/>
              <w:numPr>
                <w:ilvl w:val="0"/>
                <w:numId w:val="11"/>
              </w:numPr>
            </w:pPr>
            <w:r w:rsidRPr="0040756D">
              <w:rPr>
                <w:b/>
                <w:bCs/>
              </w:rPr>
              <w:t>Demand</w:t>
            </w:r>
            <w:r>
              <w:t xml:space="preserve"> has both economic and end of supply chain connotations. </w:t>
            </w:r>
            <w:del w:id="96" w:author="William Lamb" w:date="2017-12-06T13:09:00Z">
              <w:r w:rsidDel="00920A30">
                <w:delText xml:space="preserve">Applies </w:delText>
              </w:r>
            </w:del>
            <w:ins w:id="97" w:author="William Lamb" w:date="2017-12-06T13:09:00Z">
              <w:r w:rsidR="00920A30">
                <w:t>It a</w:t>
              </w:r>
              <w:r w:rsidR="00920A30">
                <w:t xml:space="preserve">pplies </w:t>
              </w:r>
            </w:ins>
            <w:r>
              <w:t>to industry, households</w:t>
            </w:r>
            <w:r w:rsidR="00123505">
              <w:t>, agriculture</w:t>
            </w:r>
            <w:r>
              <w:t xml:space="preserve"> and </w:t>
            </w:r>
            <w:r w:rsidR="00123505">
              <w:t xml:space="preserve">the </w:t>
            </w:r>
            <w:r>
              <w:t>public sector.</w:t>
            </w:r>
            <w:r w:rsidR="007A5D2A">
              <w:t xml:space="preserve"> Here we focus on end-use demand, in contrast to demand of firms in intermediate markets. </w:t>
            </w:r>
          </w:p>
          <w:p w14:paraId="2096F67C" w14:textId="199BC848" w:rsidR="001A68E4" w:rsidRDefault="001A68E4" w:rsidP="007C2B73">
            <w:pPr>
              <w:pStyle w:val="CommentText"/>
              <w:numPr>
                <w:ilvl w:val="0"/>
                <w:numId w:val="11"/>
              </w:numPr>
            </w:pPr>
            <w:r w:rsidRPr="0040756D">
              <w:rPr>
                <w:b/>
                <w:bCs/>
              </w:rPr>
              <w:t>Consumption</w:t>
            </w:r>
            <w:r>
              <w:t xml:space="preserve"> has mainly economic connotations</w:t>
            </w:r>
            <w:ins w:id="98" w:author="William Lamb" w:date="2017-12-06T13:09:00Z">
              <w:r w:rsidR="00920A30">
                <w:t>,</w:t>
              </w:r>
            </w:ins>
            <w:r>
              <w:t xml:space="preserve"> even </w:t>
            </w:r>
            <w:del w:id="99" w:author="William Lamb" w:date="2017-12-06T13:09:00Z">
              <w:r w:rsidDel="00920A30">
                <w:delText>as</w:delText>
              </w:r>
            </w:del>
            <w:ins w:id="100" w:author="William Lamb" w:date="2017-12-06T13:09:00Z">
              <w:r w:rsidR="00920A30">
                <w:t>though</w:t>
              </w:r>
            </w:ins>
            <w:r>
              <w:t xml:space="preserve"> consumption can happen outside markets. It applies more to households than to industry or </w:t>
            </w:r>
            <w:ins w:id="101" w:author="William Lamb" w:date="2017-12-06T13:09:00Z">
              <w:r w:rsidR="00920A30">
                <w:t xml:space="preserve">the </w:t>
              </w:r>
            </w:ins>
            <w:r>
              <w:t xml:space="preserve">public sector (final consumption as opposed to intermediate). Consumption is often seen as applying to goods and appliances, less to areas like transport. Consumption is constrained </w:t>
            </w:r>
            <w:r w:rsidR="00123505">
              <w:t xml:space="preserve">and shaped </w:t>
            </w:r>
            <w:r>
              <w:t xml:space="preserve">by production. </w:t>
            </w:r>
          </w:p>
          <w:p w14:paraId="5A7ABBA7" w14:textId="0549A439" w:rsidR="001A68E4" w:rsidRDefault="001A68E4" w:rsidP="001A68E4">
            <w:pPr>
              <w:pStyle w:val="CommentText"/>
              <w:numPr>
                <w:ilvl w:val="0"/>
                <w:numId w:val="11"/>
              </w:numPr>
            </w:pPr>
            <w:r w:rsidRPr="0040756D">
              <w:rPr>
                <w:b/>
                <w:bCs/>
              </w:rPr>
              <w:t>Lifestyle</w:t>
            </w:r>
            <w:r>
              <w:t xml:space="preserve"> </w:t>
            </w:r>
            <w:del w:id="102" w:author="William Lamb" w:date="2017-12-06T13:12:00Z">
              <w:r w:rsidDel="00920A30">
                <w:delText>has individual connotations, around</w:delText>
              </w:r>
            </w:del>
            <w:ins w:id="103" w:author="William Lamb" w:date="2017-12-06T13:13:00Z">
              <w:r w:rsidR="00920A30">
                <w:t>denotes the</w:t>
              </w:r>
            </w:ins>
            <w:r>
              <w:t xml:space="preserve"> bundles of preferences</w:t>
            </w:r>
            <w:ins w:id="104" w:author="William Lamb" w:date="2017-12-06T13:13:00Z">
              <w:r w:rsidR="00920A30">
                <w:t xml:space="preserve"> held by individuals. It is often examined through the lens of </w:t>
              </w:r>
            </w:ins>
            <w:del w:id="105" w:author="William Lamb" w:date="2017-12-06T13:13:00Z">
              <w:r w:rsidDel="00920A30">
                <w:delText xml:space="preserve"> not only </w:delText>
              </w:r>
            </w:del>
            <w:del w:id="106" w:author="William Lamb" w:date="2017-12-06T13:10:00Z">
              <w:r w:rsidDel="00920A30">
                <w:delText xml:space="preserve">limited </w:delText>
              </w:r>
            </w:del>
            <w:del w:id="107" w:author="William Lamb" w:date="2017-12-06T13:13:00Z">
              <w:r w:rsidDel="00920A30">
                <w:delText xml:space="preserve">to </w:delText>
              </w:r>
            </w:del>
            <w:del w:id="108" w:author="William Lamb" w:date="2017-12-06T13:12:00Z">
              <w:r w:rsidDel="00920A30">
                <w:delText>choices in consumption</w:delText>
              </w:r>
            </w:del>
            <w:del w:id="109" w:author="William Lamb" w:date="2017-12-06T13:13:00Z">
              <w:r w:rsidDel="00920A30">
                <w:delText xml:space="preserve">, but choices </w:delText>
              </w:r>
            </w:del>
            <w:del w:id="110" w:author="William Lamb" w:date="2017-12-06T13:11:00Z">
              <w:r w:rsidDel="00920A30">
                <w:delText xml:space="preserve">in segments of </w:delText>
              </w:r>
            </w:del>
            <w:r>
              <w:t>socio-demographic</w:t>
            </w:r>
            <w:ins w:id="111" w:author="William Lamb" w:date="2017-12-06T13:11:00Z">
              <w:r w:rsidR="00920A30">
                <w:t xml:space="preserve"> segments</w:t>
              </w:r>
            </w:ins>
            <w:del w:id="112" w:author="William Lamb" w:date="2017-12-06T13:11:00Z">
              <w:r w:rsidDel="00920A30">
                <w:delText>s</w:delText>
              </w:r>
            </w:del>
            <w:r>
              <w:t xml:space="preserve">, </w:t>
            </w:r>
            <w:del w:id="113" w:author="William Lamb" w:date="2017-12-06T13:14:00Z">
              <w:r w:rsidDel="00920A30">
                <w:delText>often with</w:delText>
              </w:r>
            </w:del>
            <w:ins w:id="114" w:author="William Lamb" w:date="2017-12-06T13:14:00Z">
              <w:r w:rsidR="00920A30">
                <w:t>i.e. with</w:t>
              </w:r>
            </w:ins>
            <w:r>
              <w:t xml:space="preserve"> a larger explanatory aura </w:t>
            </w:r>
            <w:ins w:id="115" w:author="William Lamb" w:date="2017-12-06T13:15:00Z">
              <w:r w:rsidR="00920A30">
                <w:t>of individuals belonging</w:t>
              </w:r>
            </w:ins>
            <w:ins w:id="116" w:author="William Lamb" w:date="2017-12-06T13:14:00Z">
              <w:r w:rsidR="00920A30">
                <w:t xml:space="preserve"> to “lifestyle tribes”</w:t>
              </w:r>
            </w:ins>
            <w:del w:id="117" w:author="William Lamb" w:date="2017-12-06T13:14:00Z">
              <w:r w:rsidDel="00920A30">
                <w:delText>(belonging to a similar lifestyle tribe, somehow)</w:delText>
              </w:r>
            </w:del>
            <w:r>
              <w:t>. Lifestyle changes can be equated with social pr</w:t>
            </w:r>
            <w:r w:rsidR="007C2B73">
              <w:t xml:space="preserve">actices, fulfilling needs </w:t>
            </w:r>
            <w:r w:rsidR="003D4AE5">
              <w:t xml:space="preserve">and services </w:t>
            </w:r>
            <w:r>
              <w:t xml:space="preserve">like heating, mobility, sustenance, and light. </w:t>
            </w:r>
          </w:p>
          <w:p w14:paraId="317DCFE2" w14:textId="4AAC38BA" w:rsidR="001A68E4" w:rsidRPr="000077D3" w:rsidRDefault="001A68E4" w:rsidP="001A68E4">
            <w:pPr>
              <w:pStyle w:val="CommentText"/>
              <w:numPr>
                <w:ilvl w:val="0"/>
                <w:numId w:val="10"/>
              </w:numPr>
              <w:rPr>
                <w:rFonts w:ascii="Times New Roman" w:hAnsi="Times New Roman" w:cs="Times New Roman"/>
              </w:rPr>
            </w:pPr>
            <w:r w:rsidRPr="0040756D">
              <w:rPr>
                <w:b/>
                <w:bCs/>
              </w:rPr>
              <w:t xml:space="preserve">Technologies or socio-technological systems </w:t>
            </w:r>
            <w:r>
              <w:t>are sold by firms</w:t>
            </w:r>
            <w:r w:rsidR="003D4AE5">
              <w:t xml:space="preserve"> and organizations</w:t>
            </w:r>
            <w:r>
              <w:t xml:space="preserve">, bought and used by consumers, and influenced through policies. They are </w:t>
            </w:r>
            <w:ins w:id="118" w:author="William Lamb" w:date="2017-12-06T13:15:00Z">
              <w:r w:rsidR="00920A30">
                <w:t xml:space="preserve">an </w:t>
              </w:r>
            </w:ins>
            <w:r>
              <w:t xml:space="preserve">integral part of consumption and production. </w:t>
            </w:r>
          </w:p>
          <w:p w14:paraId="4D12BCDA" w14:textId="258A0B6B" w:rsidR="00F14B6F" w:rsidRPr="00F14B6F" w:rsidRDefault="00F14B6F" w:rsidP="00920A30">
            <w:pPr>
              <w:pStyle w:val="CommentText"/>
              <w:numPr>
                <w:ilvl w:val="0"/>
                <w:numId w:val="10"/>
              </w:numPr>
              <w:rPr>
                <w:rFonts w:ascii="Times New Roman" w:hAnsi="Times New Roman" w:cs="Times New Roman"/>
              </w:rPr>
            </w:pPr>
            <w:r>
              <w:rPr>
                <w:b/>
                <w:bCs/>
              </w:rPr>
              <w:t xml:space="preserve">Services </w:t>
            </w:r>
            <w:r>
              <w:t xml:space="preserve">are the </w:t>
            </w:r>
            <w:del w:id="119" w:author="William Lamb" w:date="2017-12-06T13:16:00Z">
              <w:r w:rsidDel="00920A30">
                <w:delText>ultimate goal</w:delText>
              </w:r>
            </w:del>
            <w:ins w:id="120" w:author="William Lamb" w:date="2017-12-06T13:16:00Z">
              <w:r w:rsidR="00920A30">
                <w:t>desired outcomes</w:t>
              </w:r>
            </w:ins>
            <w:r>
              <w:t xml:space="preserve"> of </w:t>
            </w:r>
            <w:del w:id="121" w:author="William Lamb" w:date="2017-12-06T13:16:00Z">
              <w:r w:rsidDel="00920A30">
                <w:delText xml:space="preserve">supply and </w:delText>
              </w:r>
            </w:del>
            <w:r>
              <w:t>technolog</w:t>
            </w:r>
            <w:ins w:id="122" w:author="William Lamb" w:date="2017-12-06T13:16:00Z">
              <w:r w:rsidR="00920A30">
                <w:t>y end-use</w:t>
              </w:r>
            </w:ins>
            <w:ins w:id="123" w:author="William Lamb" w:date="2017-12-06T13:17:00Z">
              <w:r w:rsidR="00920A30">
                <w:t>, such as heating, nutrition, or mobility</w:t>
              </w:r>
            </w:ins>
            <w:del w:id="124" w:author="William Lamb" w:date="2017-12-06T13:16:00Z">
              <w:r w:rsidDel="00920A30">
                <w:delText>ies</w:delText>
              </w:r>
            </w:del>
            <w:r>
              <w:t xml:space="preserve">. </w:t>
            </w:r>
            <w:ins w:id="125" w:author="William Lamb" w:date="2017-12-06T13:17:00Z">
              <w:r w:rsidR="00920A30">
                <w:t xml:space="preserve">Services are deeply linked to the satisfaction of human </w:t>
              </w:r>
            </w:ins>
            <w:ins w:id="126" w:author="William Lamb" w:date="2017-12-06T13:18:00Z">
              <w:r w:rsidR="00920A30">
                <w:t>needs and human well-being.</w:t>
              </w:r>
            </w:ins>
            <w:commentRangeStart w:id="127"/>
            <w:del w:id="128" w:author="William Lamb" w:date="2017-12-06T13:18:00Z">
              <w:r w:rsidDel="00920A30">
                <w:delText>A focus on services enables the question of minimal emissions, energy, and resources required to satisfy human needs.</w:delText>
              </w:r>
            </w:del>
            <w:r>
              <w:t xml:space="preserve"> </w:t>
            </w:r>
            <w:commentRangeEnd w:id="127"/>
            <w:r w:rsidR="00920A30">
              <w:rPr>
                <w:rStyle w:val="CommentReference"/>
              </w:rPr>
              <w:commentReference w:id="127"/>
            </w:r>
          </w:p>
          <w:p w14:paraId="1F567573" w14:textId="0258E460" w:rsidR="001A68E4" w:rsidRPr="001A68E4" w:rsidRDefault="001A68E4" w:rsidP="00BD11E7">
            <w:pPr>
              <w:pStyle w:val="CommentText"/>
              <w:numPr>
                <w:ilvl w:val="0"/>
                <w:numId w:val="10"/>
              </w:numPr>
              <w:rPr>
                <w:rFonts w:ascii="Times New Roman" w:hAnsi="Times New Roman" w:cs="Times New Roman"/>
              </w:rPr>
              <w:pPrChange w:id="129" w:author="William Lamb" w:date="2017-12-06T13:20:00Z">
                <w:pPr>
                  <w:pStyle w:val="CommentText"/>
                  <w:numPr>
                    <w:numId w:val="10"/>
                  </w:numPr>
                  <w:ind w:left="720" w:hanging="360"/>
                </w:pPr>
              </w:pPrChange>
            </w:pPr>
            <w:r>
              <w:rPr>
                <w:b/>
                <w:bCs/>
              </w:rPr>
              <w:t>Behavior change</w:t>
            </w:r>
            <w:r w:rsidR="001E4AB9">
              <w:rPr>
                <w:b/>
                <w:bCs/>
              </w:rPr>
              <w:t xml:space="preserve"> </w:t>
            </w:r>
            <w:del w:id="130" w:author="William Lamb" w:date="2017-12-06T13:19:00Z">
              <w:r w:rsidR="005772CB" w:rsidDel="00BD11E7">
                <w:delText>identifies with change of</w:delText>
              </w:r>
            </w:del>
            <w:ins w:id="131" w:author="William Lamb" w:date="2017-12-06T13:19:00Z">
              <w:r w:rsidR="00BD11E7">
                <w:t>relates to</w:t>
              </w:r>
            </w:ins>
            <w:r w:rsidR="005772CB">
              <w:t xml:space="preserve"> individual attitudes towards </w:t>
            </w:r>
            <w:ins w:id="132" w:author="William Lamb" w:date="2017-12-06T13:20:00Z">
              <w:r w:rsidR="00BD11E7">
                <w:t xml:space="preserve">shifting to </w:t>
              </w:r>
            </w:ins>
            <w:r w:rsidR="005772CB">
              <w:t xml:space="preserve">alternative technologies </w:t>
            </w:r>
            <w:del w:id="133" w:author="William Lamb" w:date="2017-12-06T13:20:00Z">
              <w:r w:rsidR="005772CB" w:rsidDel="00BD11E7">
                <w:delText xml:space="preserve">but also alternative </w:delText>
              </w:r>
            </w:del>
            <w:ins w:id="134" w:author="William Lamb" w:date="2017-12-06T13:20:00Z">
              <w:r w:rsidR="00BD11E7">
                <w:t xml:space="preserve">and </w:t>
              </w:r>
            </w:ins>
            <w:r w:rsidR="005772CB">
              <w:t>lifestyle</w:t>
            </w:r>
            <w:ins w:id="135" w:author="William Lamb" w:date="2017-12-06T13:20:00Z">
              <w:r w:rsidR="00BD11E7">
                <w:t>s</w:t>
              </w:r>
            </w:ins>
            <w:r w:rsidR="005772CB">
              <w:t xml:space="preserve">. It is </w:t>
            </w:r>
            <w:r w:rsidR="001E4AB9">
              <w:t>propagated by behavioral psycholo</w:t>
            </w:r>
            <w:r w:rsidR="005772CB">
              <w:t>gy and behavioral economics, and involves</w:t>
            </w:r>
            <w:r w:rsidR="001E4AB9">
              <w:t xml:space="preserve"> nudges, i.e. changes in choice architectures that direct default actions towards climate-friendly results. </w:t>
            </w:r>
          </w:p>
        </w:tc>
      </w:tr>
    </w:tbl>
    <w:p w14:paraId="5F0F4047" w14:textId="7751EEA6" w:rsidR="00080140" w:rsidRPr="00080140" w:rsidRDefault="004408C3" w:rsidP="009E3834">
      <w:pPr>
        <w:spacing w:before="100" w:beforeAutospacing="1" w:after="100" w:afterAutospacing="1"/>
        <w:outlineLvl w:val="0"/>
        <w:rPr>
          <w:rFonts w:ascii="Times New Roman" w:hAnsi="Times New Roman" w:cs="Times New Roman"/>
          <w:b/>
          <w:bCs/>
        </w:rPr>
      </w:pPr>
      <w:r>
        <w:rPr>
          <w:rFonts w:ascii="Times New Roman" w:hAnsi="Times New Roman" w:cs="Times New Roman"/>
          <w:b/>
          <w:bCs/>
        </w:rPr>
        <w:t>End-use context</w:t>
      </w:r>
      <w:r w:rsidR="00862E39">
        <w:rPr>
          <w:rFonts w:ascii="Times New Roman" w:hAnsi="Times New Roman" w:cs="Times New Roman"/>
          <w:b/>
          <w:bCs/>
        </w:rPr>
        <w:t xml:space="preserve"> (descriptive analysis)</w:t>
      </w:r>
    </w:p>
    <w:p w14:paraId="0FED9895" w14:textId="60758831" w:rsidR="006B2174" w:rsidRDefault="00BD11E7" w:rsidP="00D97E6D">
      <w:pPr>
        <w:spacing w:before="100" w:beforeAutospacing="1" w:after="100" w:afterAutospacing="1"/>
        <w:outlineLvl w:val="0"/>
        <w:rPr>
          <w:rFonts w:ascii="Times New Roman" w:hAnsi="Times New Roman" w:cs="Times New Roman"/>
        </w:rPr>
      </w:pPr>
      <w:ins w:id="136" w:author="William Lamb" w:date="2017-12-06T13:21:00Z">
        <w:r>
          <w:rPr>
            <w:rFonts w:ascii="Times New Roman" w:hAnsi="Times New Roman" w:cs="Times New Roman"/>
          </w:rPr>
          <w:t xml:space="preserve">The starting point for a demand-side assessment is a simple </w:t>
        </w:r>
      </w:ins>
      <w:del w:id="137" w:author="William Lamb" w:date="2017-12-06T13:22:00Z">
        <w:r w:rsidR="003D4AE5" w:rsidDel="00BD11E7">
          <w:rPr>
            <w:rFonts w:ascii="Times New Roman" w:hAnsi="Times New Roman" w:cs="Times New Roman"/>
          </w:rPr>
          <w:delText xml:space="preserve">A </w:delText>
        </w:r>
      </w:del>
      <w:r w:rsidR="003D4AE5">
        <w:rPr>
          <w:rFonts w:ascii="Times New Roman" w:hAnsi="Times New Roman" w:cs="Times New Roman"/>
        </w:rPr>
        <w:t xml:space="preserve">descriptive analysis </w:t>
      </w:r>
      <w:del w:id="138" w:author="William Lamb" w:date="2017-12-06T13:22:00Z">
        <w:r w:rsidR="003D4AE5" w:rsidDel="00BD11E7">
          <w:rPr>
            <w:rFonts w:ascii="Times New Roman" w:hAnsi="Times New Roman" w:cs="Times New Roman"/>
          </w:rPr>
          <w:delText>from multiple perspective serves as a suitable starting poin</w:delText>
        </w:r>
        <w:r w:rsidR="00D97E6D" w:rsidDel="00BD11E7">
          <w:rPr>
            <w:rFonts w:ascii="Times New Roman" w:hAnsi="Times New Roman" w:cs="Times New Roman"/>
          </w:rPr>
          <w:delText>t for a demand-side assessment, as</w:delText>
        </w:r>
      </w:del>
      <w:ins w:id="139" w:author="William Lamb" w:date="2017-12-06T13:22:00Z">
        <w:r>
          <w:rPr>
            <w:rFonts w:ascii="Times New Roman" w:hAnsi="Times New Roman" w:cs="Times New Roman"/>
          </w:rPr>
          <w:t>of the</w:t>
        </w:r>
      </w:ins>
      <w:r w:rsidR="00D97E6D">
        <w:rPr>
          <w:rFonts w:ascii="Times New Roman" w:hAnsi="Times New Roman" w:cs="Times New Roman"/>
        </w:rPr>
        <w:t xml:space="preserve"> demand patterns </w:t>
      </w:r>
      <w:ins w:id="140" w:author="William Lamb" w:date="2017-12-06T13:22:00Z">
        <w:r>
          <w:rPr>
            <w:rFonts w:ascii="Times New Roman" w:hAnsi="Times New Roman" w:cs="Times New Roman"/>
          </w:rPr>
          <w:t xml:space="preserve">that </w:t>
        </w:r>
      </w:ins>
      <w:r w:rsidR="00D97E6D">
        <w:rPr>
          <w:rFonts w:ascii="Times New Roman" w:hAnsi="Times New Roman" w:cs="Times New Roman"/>
        </w:rPr>
        <w:t xml:space="preserve">generate GHG emissions. </w:t>
      </w:r>
      <w:r w:rsidR="003D4AE5">
        <w:rPr>
          <w:rFonts w:ascii="Times New Roman" w:hAnsi="Times New Roman" w:cs="Times New Roman"/>
        </w:rPr>
        <w:t>For example, this involves the observation that d</w:t>
      </w:r>
      <w:r w:rsidR="0057583D">
        <w:rPr>
          <w:rFonts w:ascii="Times New Roman" w:hAnsi="Times New Roman" w:cs="Times New Roman"/>
        </w:rPr>
        <w:t xml:space="preserve">emand generated to satisfy mobility needs can be realized by a set of options with varying transport mode, distance, and frequency, and associated energy use and GHG emissions. </w:t>
      </w:r>
      <w:r w:rsidR="003D4AE5">
        <w:rPr>
          <w:rFonts w:ascii="Times New Roman" w:hAnsi="Times New Roman" w:cs="Times New Roman"/>
        </w:rPr>
        <w:t xml:space="preserve"> These options and the generated choices are highly context dependent. More genera</w:t>
      </w:r>
      <w:ins w:id="141" w:author="William Lamb" w:date="2017-12-06T13:22:00Z">
        <w:r>
          <w:rPr>
            <w:rFonts w:ascii="Times New Roman" w:hAnsi="Times New Roman" w:cs="Times New Roman"/>
          </w:rPr>
          <w:t>l</w:t>
        </w:r>
      </w:ins>
      <w:r w:rsidR="003D4AE5">
        <w:rPr>
          <w:rFonts w:ascii="Times New Roman" w:hAnsi="Times New Roman" w:cs="Times New Roman"/>
        </w:rPr>
        <w:t>l</w:t>
      </w:r>
      <w:ins w:id="142" w:author="William Lamb" w:date="2017-12-06T13:22:00Z">
        <w:r>
          <w:rPr>
            <w:rFonts w:ascii="Times New Roman" w:hAnsi="Times New Roman" w:cs="Times New Roman"/>
          </w:rPr>
          <w:t>y</w:t>
        </w:r>
      </w:ins>
      <w:r w:rsidR="003D4AE5">
        <w:rPr>
          <w:rFonts w:ascii="Times New Roman" w:hAnsi="Times New Roman" w:cs="Times New Roman"/>
        </w:rPr>
        <w:t xml:space="preserve"> it is</w:t>
      </w:r>
      <w:del w:id="143" w:author="William Lamb" w:date="2017-12-06T13:23:00Z">
        <w:r w:rsidR="003D4AE5" w:rsidDel="00BD11E7">
          <w:rPr>
            <w:rFonts w:ascii="Times New Roman" w:hAnsi="Times New Roman" w:cs="Times New Roman"/>
          </w:rPr>
          <w:delText xml:space="preserve"> hence</w:delText>
        </w:r>
      </w:del>
      <w:r w:rsidR="003D4AE5">
        <w:rPr>
          <w:rFonts w:ascii="Times New Roman" w:hAnsi="Times New Roman" w:cs="Times New Roman"/>
        </w:rPr>
        <w:t xml:space="preserve"> important to </w:t>
      </w:r>
      <w:ins w:id="144" w:author="William Lamb" w:date="2017-12-06T13:23:00Z">
        <w:r>
          <w:rPr>
            <w:rFonts w:ascii="Times New Roman" w:hAnsi="Times New Roman" w:cs="Times New Roman"/>
          </w:rPr>
          <w:t xml:space="preserve">assess </w:t>
        </w:r>
      </w:ins>
      <w:del w:id="145" w:author="William Lamb" w:date="2017-12-06T13:23:00Z">
        <w:r w:rsidR="003D4AE5" w:rsidDel="00BD11E7">
          <w:rPr>
            <w:rFonts w:ascii="Times New Roman" w:hAnsi="Times New Roman" w:cs="Times New Roman"/>
          </w:rPr>
          <w:delText xml:space="preserve">ask </w:delText>
        </w:r>
      </w:del>
      <w:r w:rsidR="00975127">
        <w:rPr>
          <w:rFonts w:ascii="Times New Roman" w:hAnsi="Times New Roman" w:cs="Times New Roman"/>
        </w:rPr>
        <w:t>how</w:t>
      </w:r>
      <w:r w:rsidR="00335516">
        <w:rPr>
          <w:rFonts w:ascii="Times New Roman" w:hAnsi="Times New Roman" w:cs="Times New Roman"/>
        </w:rPr>
        <w:t xml:space="preserve"> choices </w:t>
      </w:r>
      <w:del w:id="146" w:author="William Lamb" w:date="2017-12-06T13:23:00Z">
        <w:r w:rsidR="00335516" w:rsidDel="00BD11E7">
          <w:rPr>
            <w:rFonts w:ascii="Times New Roman" w:hAnsi="Times New Roman" w:cs="Times New Roman"/>
          </w:rPr>
          <w:delText xml:space="preserve">people make </w:delText>
        </w:r>
      </w:del>
      <w:ins w:id="147" w:author="William Lamb" w:date="2017-12-06T13:23:00Z">
        <w:r>
          <w:rPr>
            <w:rFonts w:ascii="Times New Roman" w:hAnsi="Times New Roman" w:cs="Times New Roman"/>
          </w:rPr>
          <w:t xml:space="preserve">are </w:t>
        </w:r>
      </w:ins>
      <w:r w:rsidR="00975127">
        <w:rPr>
          <w:rFonts w:ascii="Times New Roman" w:hAnsi="Times New Roman" w:cs="Times New Roman"/>
        </w:rPr>
        <w:t>depend</w:t>
      </w:r>
      <w:ins w:id="148" w:author="William Lamb" w:date="2017-12-06T13:23:00Z">
        <w:r>
          <w:rPr>
            <w:rFonts w:ascii="Times New Roman" w:hAnsi="Times New Roman" w:cs="Times New Roman"/>
          </w:rPr>
          <w:t>ent</w:t>
        </w:r>
      </w:ins>
      <w:r w:rsidR="00975127">
        <w:rPr>
          <w:rFonts w:ascii="Times New Roman" w:hAnsi="Times New Roman" w:cs="Times New Roman"/>
        </w:rPr>
        <w:t xml:space="preserve"> on</w:t>
      </w:r>
      <w:r w:rsidR="00335516">
        <w:rPr>
          <w:rFonts w:ascii="Times New Roman" w:hAnsi="Times New Roman" w:cs="Times New Roman"/>
        </w:rPr>
        <w:t xml:space="preserve"> situations and contexts, </w:t>
      </w:r>
      <w:r w:rsidR="00975127">
        <w:rPr>
          <w:rFonts w:ascii="Times New Roman" w:hAnsi="Times New Roman" w:cs="Times New Roman"/>
        </w:rPr>
        <w:t xml:space="preserve">how </w:t>
      </w:r>
      <w:r w:rsidR="00335516">
        <w:rPr>
          <w:rFonts w:ascii="Times New Roman" w:hAnsi="Times New Roman" w:cs="Times New Roman"/>
        </w:rPr>
        <w:t>lifestyles correlate wit</w:t>
      </w:r>
      <w:r w:rsidR="00975127">
        <w:rPr>
          <w:rFonts w:ascii="Times New Roman" w:hAnsi="Times New Roman" w:cs="Times New Roman"/>
        </w:rPr>
        <w:t xml:space="preserve">h </w:t>
      </w:r>
      <w:r w:rsidR="00335516">
        <w:rPr>
          <w:rFonts w:ascii="Times New Roman" w:hAnsi="Times New Roman" w:cs="Times New Roman"/>
        </w:rPr>
        <w:t>demand, how social settings and collective activities shape demand, and how technological innovation lea</w:t>
      </w:r>
      <w:r w:rsidR="00EC4834">
        <w:rPr>
          <w:rFonts w:ascii="Times New Roman" w:hAnsi="Times New Roman" w:cs="Times New Roman"/>
        </w:rPr>
        <w:t>ds to new consumption patterns.</w:t>
      </w:r>
      <w:r w:rsidR="00AB343C">
        <w:rPr>
          <w:rFonts w:ascii="Times New Roman" w:hAnsi="Times New Roman" w:cs="Times New Roman"/>
        </w:rPr>
        <w:t xml:space="preserve"> </w:t>
      </w:r>
    </w:p>
    <w:p w14:paraId="474D36AA" w14:textId="617922EC" w:rsidR="0061792D" w:rsidRDefault="0020357A" w:rsidP="0061792D">
      <w:pPr>
        <w:keepNext/>
        <w:spacing w:before="100" w:beforeAutospacing="1" w:after="100" w:afterAutospacing="1"/>
        <w:outlineLvl w:val="0"/>
      </w:pPr>
      <w:r>
        <w:rPr>
          <w:noProof/>
          <w:sz w:val="18"/>
          <w:szCs w:val="18"/>
          <w:lang w:val="en-GB" w:eastAsia="en-GB"/>
        </w:rPr>
        <w:lastRenderedPageBreak/>
        <w:drawing>
          <wp:inline distT="0" distB="0" distL="0" distR="0" wp14:anchorId="7F3DA0B5" wp14:editId="667C3481">
            <wp:extent cx="5578323" cy="5779509"/>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s 1.png"/>
                    <pic:cNvPicPr/>
                  </pic:nvPicPr>
                  <pic:blipFill>
                    <a:blip r:embed="rId10">
                      <a:extLst>
                        <a:ext uri="{28A0092B-C50C-407E-A947-70E740481C1C}">
                          <a14:useLocalDpi xmlns:a14="http://schemas.microsoft.com/office/drawing/2010/main" val="0"/>
                        </a:ext>
                      </a:extLst>
                    </a:blip>
                    <a:stretch>
                      <a:fillRect/>
                    </a:stretch>
                  </pic:blipFill>
                  <pic:spPr>
                    <a:xfrm>
                      <a:off x="0" y="0"/>
                      <a:ext cx="5578323" cy="5779509"/>
                    </a:xfrm>
                    <a:prstGeom prst="rect">
                      <a:avLst/>
                    </a:prstGeom>
                  </pic:spPr>
                </pic:pic>
              </a:graphicData>
            </a:graphic>
          </wp:inline>
        </w:drawing>
      </w:r>
    </w:p>
    <w:p w14:paraId="29034740" w14:textId="0EEB603C" w:rsidR="006B2174" w:rsidRDefault="0061792D" w:rsidP="0061792D">
      <w:pPr>
        <w:pStyle w:val="Caption"/>
        <w:rPr>
          <w:rFonts w:ascii="Times New Roman" w:hAnsi="Times New Roman" w:cs="Times New Roman"/>
        </w:rPr>
      </w:pPr>
      <w:r>
        <w:t xml:space="preserve">Figure </w:t>
      </w:r>
      <w:fldSimple w:instr=" SEQ Abbildung \* ARABIC ">
        <w:r>
          <w:rPr>
            <w:noProof/>
          </w:rPr>
          <w:t>1</w:t>
        </w:r>
      </w:fldSimple>
      <w:r>
        <w:t xml:space="preserve">. </w:t>
      </w:r>
      <w:r w:rsidR="00F62D88">
        <w:t xml:space="preserve">Key research questions and disciplinary contributions for assessing demand-side solutions that mitigate climate change. </w:t>
      </w:r>
      <w:r w:rsidR="00AB343C">
        <w:t xml:space="preserve">Q: Assessment question. D: Disciplines involved. </w:t>
      </w:r>
    </w:p>
    <w:p w14:paraId="085F44EF" w14:textId="657D5CE0" w:rsidR="0061792D" w:rsidRPr="005F5BD6" w:rsidRDefault="005F5BD6" w:rsidP="00742864">
      <w:pPr>
        <w:spacing w:before="100" w:beforeAutospacing="1" w:after="100" w:afterAutospacing="1"/>
        <w:outlineLvl w:val="0"/>
        <w:rPr>
          <w:rFonts w:ascii="Times New Roman" w:hAnsi="Times New Roman" w:cs="Times New Roman"/>
          <w:b/>
          <w:bCs/>
        </w:rPr>
      </w:pPr>
      <w:r w:rsidRPr="005F5BD6">
        <w:rPr>
          <w:rFonts w:ascii="Times New Roman" w:hAnsi="Times New Roman" w:cs="Times New Roman"/>
          <w:b/>
          <w:bCs/>
        </w:rPr>
        <w:t>The action</w:t>
      </w:r>
      <w:r w:rsidR="00742864">
        <w:rPr>
          <w:rFonts w:ascii="Times New Roman" w:hAnsi="Times New Roman" w:cs="Times New Roman"/>
          <w:b/>
          <w:bCs/>
        </w:rPr>
        <w:t xml:space="preserve"> – Identifying policy instruments</w:t>
      </w:r>
    </w:p>
    <w:p w14:paraId="6C4FF482" w14:textId="76A99D70" w:rsidR="00387489" w:rsidRPr="00387489" w:rsidRDefault="005F5BD6" w:rsidP="004C1C63">
      <w:pPr>
        <w:rPr>
          <w:rFonts w:ascii="Times New Roman" w:eastAsia="Times New Roman" w:hAnsi="Times New Roman" w:cs="Times New Roman"/>
        </w:rPr>
      </w:pPr>
      <w:r>
        <w:rPr>
          <w:rFonts w:ascii="Times New Roman" w:hAnsi="Times New Roman" w:cs="Times New Roman"/>
        </w:rPr>
        <w:t xml:space="preserve">Central questions arise on which measures can contribute to </w:t>
      </w:r>
      <w:r w:rsidR="002D342D">
        <w:rPr>
          <w:rFonts w:ascii="Times New Roman" w:hAnsi="Times New Roman" w:cs="Times New Roman"/>
        </w:rPr>
        <w:t>incremental</w:t>
      </w:r>
      <w:ins w:id="149" w:author="William Lamb" w:date="2017-12-06T13:24:00Z">
        <w:r w:rsidR="00BD11E7">
          <w:rPr>
            <w:rFonts w:ascii="Times New Roman" w:hAnsi="Times New Roman" w:cs="Times New Roman"/>
          </w:rPr>
          <w:t>,</w:t>
        </w:r>
      </w:ins>
      <w:r w:rsidR="002D342D">
        <w:rPr>
          <w:rFonts w:ascii="Times New Roman" w:hAnsi="Times New Roman" w:cs="Times New Roman"/>
        </w:rPr>
        <w:t xml:space="preserve"> </w:t>
      </w:r>
      <w:del w:id="150" w:author="William Lamb" w:date="2017-12-06T13:24:00Z">
        <w:r w:rsidR="002D342D" w:rsidDel="00BD11E7">
          <w:rPr>
            <w:rFonts w:ascii="Times New Roman" w:hAnsi="Times New Roman" w:cs="Times New Roman"/>
          </w:rPr>
          <w:delText>as well as</w:delText>
        </w:r>
      </w:del>
      <w:ins w:id="151" w:author="William Lamb" w:date="2017-12-06T13:24:00Z">
        <w:r w:rsidR="00BD11E7">
          <w:rPr>
            <w:rFonts w:ascii="Times New Roman" w:hAnsi="Times New Roman" w:cs="Times New Roman"/>
          </w:rPr>
          <w:t>and</w:t>
        </w:r>
      </w:ins>
      <w:del w:id="152" w:author="William Lamb" w:date="2017-12-06T13:24:00Z">
        <w:r w:rsidR="002D342D" w:rsidDel="00BD11E7">
          <w:rPr>
            <w:rFonts w:ascii="Times New Roman" w:hAnsi="Times New Roman" w:cs="Times New Roman"/>
          </w:rPr>
          <w:delText xml:space="preserve"> </w:delText>
        </w:r>
      </w:del>
      <w:r w:rsidR="002D342D">
        <w:rPr>
          <w:rFonts w:ascii="Times New Roman" w:hAnsi="Times New Roman" w:cs="Times New Roman"/>
        </w:rPr>
        <w:t xml:space="preserve"> transformative</w:t>
      </w:r>
      <w:ins w:id="153" w:author="William Lamb" w:date="2017-12-06T13:24:00Z">
        <w:r w:rsidR="00BD11E7">
          <w:rPr>
            <w:rFonts w:ascii="Times New Roman" w:hAnsi="Times New Roman" w:cs="Times New Roman"/>
          </w:rPr>
          <w:t>,</w:t>
        </w:r>
      </w:ins>
      <w:r w:rsidR="002D342D">
        <w:rPr>
          <w:rFonts w:ascii="Times New Roman" w:hAnsi="Times New Roman" w:cs="Times New Roman"/>
        </w:rPr>
        <w:t xml:space="preserve"> </w:t>
      </w:r>
      <w:r>
        <w:rPr>
          <w:rFonts w:ascii="Times New Roman" w:hAnsi="Times New Roman" w:cs="Times New Roman"/>
        </w:rPr>
        <w:t xml:space="preserve">demand-side </w:t>
      </w:r>
      <w:r w:rsidR="002D342D">
        <w:rPr>
          <w:rFonts w:ascii="Times New Roman" w:hAnsi="Times New Roman" w:cs="Times New Roman"/>
        </w:rPr>
        <w:t xml:space="preserve">solutions for </w:t>
      </w:r>
      <w:del w:id="154" w:author="William Lamb" w:date="2017-12-06T13:24:00Z">
        <w:r w:rsidDel="00BD11E7">
          <w:rPr>
            <w:rFonts w:ascii="Times New Roman" w:hAnsi="Times New Roman" w:cs="Times New Roman"/>
          </w:rPr>
          <w:delText xml:space="preserve">mitigation </w:delText>
        </w:r>
      </w:del>
      <w:ins w:id="155" w:author="William Lamb" w:date="2017-12-06T13:24:00Z">
        <w:r w:rsidR="00BD11E7">
          <w:rPr>
            <w:rFonts w:ascii="Times New Roman" w:hAnsi="Times New Roman" w:cs="Times New Roman"/>
          </w:rPr>
          <w:t>mitigati</w:t>
        </w:r>
        <w:r w:rsidR="00BD11E7">
          <w:rPr>
            <w:rFonts w:ascii="Times New Roman" w:hAnsi="Times New Roman" w:cs="Times New Roman"/>
          </w:rPr>
          <w:t xml:space="preserve">ng </w:t>
        </w:r>
      </w:ins>
      <w:del w:id="156" w:author="William Lamb" w:date="2017-12-06T13:24:00Z">
        <w:r w:rsidDel="00BD11E7">
          <w:rPr>
            <w:rFonts w:ascii="Times New Roman" w:hAnsi="Times New Roman" w:cs="Times New Roman"/>
          </w:rPr>
          <w:delText xml:space="preserve">of </w:delText>
        </w:r>
      </w:del>
      <w:r>
        <w:rPr>
          <w:rFonts w:ascii="Times New Roman" w:hAnsi="Times New Roman" w:cs="Times New Roman"/>
        </w:rPr>
        <w:t xml:space="preserve">climate change. </w:t>
      </w:r>
      <w:r w:rsidR="001D0798">
        <w:rPr>
          <w:rFonts w:ascii="Times New Roman" w:hAnsi="Times New Roman" w:cs="Times New Roman"/>
        </w:rPr>
        <w:t xml:space="preserve">Climate </w:t>
      </w:r>
      <w:del w:id="157" w:author="William Lamb" w:date="2017-12-06T13:25:00Z">
        <w:r w:rsidR="001D0798" w:rsidDel="00BD11E7">
          <w:rPr>
            <w:rFonts w:ascii="Times New Roman" w:hAnsi="Times New Roman" w:cs="Times New Roman"/>
          </w:rPr>
          <w:delText>economi</w:delText>
        </w:r>
        <w:r w:rsidR="00C95A9A" w:rsidDel="00BD11E7">
          <w:rPr>
            <w:rFonts w:ascii="Times New Roman" w:hAnsi="Times New Roman" w:cs="Times New Roman"/>
          </w:rPr>
          <w:delText>cs</w:delText>
        </w:r>
      </w:del>
      <w:ins w:id="158" w:author="William Lamb" w:date="2017-12-06T13:25:00Z">
        <w:r w:rsidR="00BD11E7">
          <w:rPr>
            <w:rFonts w:ascii="Times New Roman" w:hAnsi="Times New Roman" w:cs="Times New Roman"/>
          </w:rPr>
          <w:t>economists</w:t>
        </w:r>
      </w:ins>
      <w:r w:rsidR="00C95A9A">
        <w:rPr>
          <w:rFonts w:ascii="Times New Roman" w:hAnsi="Times New Roman" w:cs="Times New Roman"/>
        </w:rPr>
        <w:t xml:space="preserve"> </w:t>
      </w:r>
      <w:del w:id="159" w:author="William Lamb" w:date="2017-12-06T13:24:00Z">
        <w:r w:rsidR="001D0798" w:rsidDel="00BD11E7">
          <w:rPr>
            <w:rFonts w:ascii="Times New Roman" w:hAnsi="Times New Roman" w:cs="Times New Roman"/>
          </w:rPr>
          <w:delText xml:space="preserve"> </w:delText>
        </w:r>
      </w:del>
      <w:r w:rsidR="001D0798">
        <w:rPr>
          <w:rFonts w:ascii="Times New Roman" w:hAnsi="Times New Roman" w:cs="Times New Roman"/>
        </w:rPr>
        <w:t xml:space="preserve">argue for pricing carbon as key </w:t>
      </w:r>
      <w:r w:rsidR="007F5C27">
        <w:rPr>
          <w:rFonts w:ascii="Times New Roman" w:hAnsi="Times New Roman" w:cs="Times New Roman"/>
        </w:rPr>
        <w:t xml:space="preserve">policy </w:t>
      </w:r>
      <w:r w:rsidR="001D0798">
        <w:rPr>
          <w:rFonts w:ascii="Times New Roman" w:hAnsi="Times New Roman" w:cs="Times New Roman"/>
        </w:rPr>
        <w:t>instrument that is technology</w:t>
      </w:r>
      <w:del w:id="160" w:author="William Lamb" w:date="2017-12-06T13:25:00Z">
        <w:r w:rsidR="001D0798" w:rsidDel="00BD11E7">
          <w:rPr>
            <w:rFonts w:ascii="Times New Roman" w:hAnsi="Times New Roman" w:cs="Times New Roman"/>
          </w:rPr>
          <w:delText xml:space="preserve"> </w:delText>
        </w:r>
      </w:del>
      <w:ins w:id="161" w:author="William Lamb" w:date="2017-12-06T13:25:00Z">
        <w:r w:rsidR="00BD11E7">
          <w:rPr>
            <w:rFonts w:ascii="Times New Roman" w:hAnsi="Times New Roman" w:cs="Times New Roman"/>
          </w:rPr>
          <w:t xml:space="preserve"> </w:t>
        </w:r>
      </w:ins>
      <w:r w:rsidR="001D0798">
        <w:rPr>
          <w:rFonts w:ascii="Times New Roman" w:hAnsi="Times New Roman" w:cs="Times New Roman"/>
        </w:rPr>
        <w:t xml:space="preserve">neutral and achieves mitigation efficiently. </w:t>
      </w:r>
      <w:r w:rsidR="00C95A9A">
        <w:rPr>
          <w:rFonts w:ascii="Times New Roman" w:hAnsi="Times New Roman" w:cs="Times New Roman"/>
        </w:rPr>
        <w:t xml:space="preserve">But </w:t>
      </w:r>
      <w:r w:rsidR="004E1270">
        <w:rPr>
          <w:rFonts w:ascii="Times New Roman" w:hAnsi="Times New Roman" w:cs="Times New Roman"/>
        </w:rPr>
        <w:t xml:space="preserve">while carbon pricing is a key instrument, issues like </w:t>
      </w:r>
      <w:ins w:id="162" w:author="William Lamb" w:date="2017-12-06T13:26:00Z">
        <w:r w:rsidR="00BD11E7">
          <w:rPr>
            <w:rFonts w:ascii="Times New Roman" w:hAnsi="Times New Roman" w:cs="Times New Roman"/>
          </w:rPr>
          <w:t xml:space="preserve">the </w:t>
        </w:r>
      </w:ins>
      <w:r w:rsidR="004E1270">
        <w:rPr>
          <w:rFonts w:ascii="Times New Roman" w:hAnsi="Times New Roman" w:cs="Times New Roman"/>
        </w:rPr>
        <w:t>path dependency of urban infrastructure</w:t>
      </w:r>
      <w:ins w:id="163" w:author="William Lamb" w:date="2017-12-06T13:26:00Z">
        <w:r w:rsidR="00BD11E7">
          <w:rPr>
            <w:rFonts w:ascii="Times New Roman" w:hAnsi="Times New Roman" w:cs="Times New Roman"/>
          </w:rPr>
          <w:t>s,</w:t>
        </w:r>
      </w:ins>
      <w:r w:rsidR="004E1270">
        <w:rPr>
          <w:rFonts w:ascii="Times New Roman" w:hAnsi="Times New Roman" w:cs="Times New Roman"/>
        </w:rPr>
        <w:t xml:space="preserve"> or imperfectly ‘rational’ agents</w:t>
      </w:r>
      <w:r w:rsidR="001D0798">
        <w:rPr>
          <w:rFonts w:ascii="Times New Roman" w:hAnsi="Times New Roman" w:cs="Times New Roman"/>
        </w:rPr>
        <w:t xml:space="preserve"> point to </w:t>
      </w:r>
      <w:r w:rsidR="004E1270">
        <w:rPr>
          <w:rFonts w:ascii="Times New Roman" w:hAnsi="Times New Roman" w:cs="Times New Roman"/>
        </w:rPr>
        <w:t xml:space="preserve">the </w:t>
      </w:r>
      <w:r w:rsidR="00C95A9A">
        <w:rPr>
          <w:rFonts w:ascii="Times New Roman" w:hAnsi="Times New Roman" w:cs="Times New Roman"/>
        </w:rPr>
        <w:t xml:space="preserve">role of </w:t>
      </w:r>
      <w:r w:rsidR="001D0798">
        <w:rPr>
          <w:rFonts w:ascii="Times New Roman" w:hAnsi="Times New Roman" w:cs="Times New Roman"/>
        </w:rPr>
        <w:t>other or additional instruments that are relevant for end-users and consumers</w:t>
      </w:r>
      <w:ins w:id="164" w:author="William Lamb" w:date="2017-12-06T13:27:00Z">
        <w:r w:rsidR="00BD11E7">
          <w:rPr>
            <w:rFonts w:ascii="Times New Roman" w:hAnsi="Times New Roman" w:cs="Times New Roman"/>
          </w:rPr>
          <w:t>,</w:t>
        </w:r>
      </w:ins>
      <w:r w:rsidR="00C914D5">
        <w:rPr>
          <w:rFonts w:ascii="Times New Roman" w:hAnsi="Times New Roman" w:cs="Times New Roman"/>
        </w:rPr>
        <w:t xml:space="preserve"> and </w:t>
      </w:r>
      <w:r w:rsidR="004E1270">
        <w:rPr>
          <w:rFonts w:ascii="Times New Roman" w:hAnsi="Times New Roman" w:cs="Times New Roman"/>
        </w:rPr>
        <w:t xml:space="preserve">hence </w:t>
      </w:r>
      <w:ins w:id="165" w:author="William Lamb" w:date="2017-12-06T13:27:00Z">
        <w:r w:rsidR="00BD11E7">
          <w:rPr>
            <w:rFonts w:ascii="Times New Roman" w:hAnsi="Times New Roman" w:cs="Times New Roman"/>
          </w:rPr>
          <w:t xml:space="preserve">the importance of </w:t>
        </w:r>
      </w:ins>
      <w:r w:rsidR="00C914D5">
        <w:rPr>
          <w:rFonts w:ascii="Times New Roman" w:hAnsi="Times New Roman" w:cs="Times New Roman"/>
        </w:rPr>
        <w:t>demand side mitigation</w:t>
      </w:r>
      <w:r w:rsidR="001D0798">
        <w:rPr>
          <w:rFonts w:ascii="Times New Roman" w:hAnsi="Times New Roman" w:cs="Times New Roman"/>
        </w:rPr>
        <w:t>.</w:t>
      </w:r>
      <w:r w:rsidR="00AA63FB">
        <w:rPr>
          <w:rFonts w:ascii="Times New Roman" w:hAnsi="Times New Roman" w:cs="Times New Roman"/>
        </w:rPr>
        <w:t xml:space="preserve"> </w:t>
      </w:r>
      <w:r w:rsidR="004979F8">
        <w:rPr>
          <w:rFonts w:ascii="Times New Roman" w:hAnsi="Times New Roman" w:cs="Times New Roman"/>
        </w:rPr>
        <w:t>Political economy considerations also suggest that demand-side policies play an important role in policy sequencing</w:t>
      </w:r>
      <w:r w:rsidR="004B2DDE">
        <w:rPr>
          <w:rFonts w:ascii="Times New Roman" w:hAnsi="Times New Roman" w:cs="Times New Roman"/>
        </w:rPr>
        <w:fldChar w:fldCharType="begin"/>
      </w:r>
      <w:r w:rsidR="004B2DDE">
        <w:rPr>
          <w:rFonts w:ascii="Times New Roman" w:hAnsi="Times New Roman" w:cs="Times New Roman"/>
        </w:rPr>
        <w:instrText xml:space="preserve"> ADDIN ZOTERO_ITEM CSL_CITATION {"citationID":"a2haoqo6hg","properties":{"formattedCitation":"{\\rtf \\super 8\\nosupersub{}}","plainCitation":"8"},"citationItems":[{"id":31228,"uris":["http://zotero.org/users/667375/items/9EL9S9C3"],"uri":["http://zotero.org/users/667375/items/9EL9S9C3"],"itemData":{"id":31228,"type":"article-journal","title":"Policy sequencing toward decarbonization","container-title":"Nature Energy","page":"1","source":"www.nature.com","abstract":"&lt;p&gt;A policy sequence for low-carbon policy that is politically effective continues to face challenges of environmental and cost effectiveness. This Perspective outlines ways to address these issues within political constraints.&lt;/p&gt;","DOI":"10.1038/s41560-017-0025-8","ISSN":"2058-7546","language":"En","author":[{"family":"Meckling","given":"Jonas"},{"family":"Sterner","given":"Thomas"},{"family":"Wagner","given":"Gernot"}],"issued":{"date-parts":[["2017",11,13]]}}}],"schema":"https://github.com/citation-style-language/schema/raw/master/csl-citation.json"} </w:instrText>
      </w:r>
      <w:r w:rsidR="004B2DDE">
        <w:rPr>
          <w:rFonts w:ascii="Times New Roman" w:hAnsi="Times New Roman" w:cs="Times New Roman"/>
        </w:rPr>
        <w:fldChar w:fldCharType="separate"/>
      </w:r>
      <w:r w:rsidR="004B2DDE" w:rsidRPr="004B2DDE">
        <w:rPr>
          <w:rFonts w:ascii="Times New Roman" w:hAnsi="Times New Roman" w:cs="Times New Roman"/>
          <w:vertAlign w:val="superscript"/>
        </w:rPr>
        <w:t>8</w:t>
      </w:r>
      <w:r w:rsidR="004B2DDE">
        <w:rPr>
          <w:rFonts w:ascii="Times New Roman" w:hAnsi="Times New Roman" w:cs="Times New Roman"/>
        </w:rPr>
        <w:fldChar w:fldCharType="end"/>
      </w:r>
      <w:r w:rsidR="004979F8">
        <w:rPr>
          <w:rFonts w:ascii="Times New Roman" w:hAnsi="Times New Roman" w:cs="Times New Roman"/>
        </w:rPr>
        <w:t>.</w:t>
      </w:r>
      <w:r w:rsidR="001D0798">
        <w:rPr>
          <w:rFonts w:ascii="Times New Roman" w:hAnsi="Times New Roman" w:cs="Times New Roman"/>
        </w:rPr>
        <w:t xml:space="preserve"> In fact, </w:t>
      </w:r>
      <w:r w:rsidR="00C95A9A">
        <w:rPr>
          <w:rFonts w:ascii="Times New Roman" w:hAnsi="Times New Roman" w:cs="Times New Roman"/>
        </w:rPr>
        <w:t xml:space="preserve">human being as </w:t>
      </w:r>
      <w:r w:rsidR="001D0798">
        <w:rPr>
          <w:rFonts w:ascii="Times New Roman" w:hAnsi="Times New Roman" w:cs="Times New Roman"/>
        </w:rPr>
        <w:t xml:space="preserve">end users often have additional </w:t>
      </w:r>
      <w:r w:rsidR="001D0798">
        <w:rPr>
          <w:rFonts w:ascii="Times New Roman" w:hAnsi="Times New Roman" w:cs="Times New Roman"/>
        </w:rPr>
        <w:lastRenderedPageBreak/>
        <w:t xml:space="preserve">motives beyond the ‘perfect rationality’ of </w:t>
      </w:r>
      <w:r w:rsidR="00C95A9A">
        <w:rPr>
          <w:rFonts w:ascii="Times New Roman" w:hAnsi="Times New Roman" w:cs="Times New Roman"/>
        </w:rPr>
        <w:t xml:space="preserve">an </w:t>
      </w:r>
      <w:del w:id="166" w:author="William Lamb" w:date="2017-12-06T13:33:00Z">
        <w:r w:rsidR="00C95A9A" w:rsidDel="00340499">
          <w:rPr>
            <w:rFonts w:ascii="Times New Roman" w:hAnsi="Times New Roman" w:cs="Times New Roman"/>
          </w:rPr>
          <w:delText>ecomomic</w:delText>
        </w:r>
      </w:del>
      <w:ins w:id="167" w:author="William Lamb" w:date="2017-12-06T13:33:00Z">
        <w:r w:rsidR="00340499">
          <w:rPr>
            <w:rFonts w:ascii="Times New Roman" w:hAnsi="Times New Roman" w:cs="Times New Roman"/>
          </w:rPr>
          <w:t>economic</w:t>
        </w:r>
      </w:ins>
      <w:r w:rsidR="00C95A9A">
        <w:rPr>
          <w:rFonts w:ascii="Times New Roman" w:hAnsi="Times New Roman" w:cs="Times New Roman"/>
        </w:rPr>
        <w:t xml:space="preserve"> </w:t>
      </w:r>
      <w:r w:rsidR="002B6FED">
        <w:rPr>
          <w:rFonts w:ascii="Times New Roman" w:hAnsi="Times New Roman" w:cs="Times New Roman"/>
        </w:rPr>
        <w:t>agent</w:t>
      </w:r>
      <w:r w:rsidR="001D0798">
        <w:rPr>
          <w:rFonts w:ascii="Times New Roman" w:hAnsi="Times New Roman" w:cs="Times New Roman"/>
        </w:rPr>
        <w:t xml:space="preserve">, insights that </w:t>
      </w:r>
      <w:r w:rsidR="006B545C">
        <w:rPr>
          <w:rFonts w:ascii="Times New Roman" w:hAnsi="Times New Roman" w:cs="Times New Roman"/>
        </w:rPr>
        <w:t>have led to huge advances in behavioral psych</w:t>
      </w:r>
      <w:r w:rsidR="00E76F33">
        <w:rPr>
          <w:rFonts w:ascii="Times New Roman" w:hAnsi="Times New Roman" w:cs="Times New Roman"/>
        </w:rPr>
        <w:t>ology and behavioral economics</w:t>
      </w:r>
      <w:r w:rsidR="00C963C9">
        <w:rPr>
          <w:rFonts w:ascii="Times New Roman" w:hAnsi="Times New Roman" w:cs="Times New Roman"/>
        </w:rPr>
        <w:fldChar w:fldCharType="begin"/>
      </w:r>
      <w:r w:rsidR="004B2DDE">
        <w:rPr>
          <w:rFonts w:ascii="Times New Roman" w:hAnsi="Times New Roman" w:cs="Times New Roman"/>
        </w:rPr>
        <w:instrText xml:space="preserve"> ADDIN ZOTERO_ITEM CSL_CITATION {"citationID":"a1fnntatmoj","properties":{"formattedCitation":"{\\rtf \\super 9,10\\nosupersub{}}","plainCitation":"9,10"},"citationItems":[{"id":31181,"uris":["http://zotero.org/users/667375/items/97MHWAZD"],"uri":["http://zotero.org/users/667375/items/97MHWAZD"],"itemData":{"id":31181,"type":"article-journal","title":"The framing of decisions and the psychology of choice","container-title":"Science","page":"453–458","volume":"211","issue":"4481","source":"Google Scholar","author":[{"family":"Tversky","given":"Amos"},{"family":"Kahneman","given":"Daniel"}],"issued":{"date-parts":[["1981"]]}}},{"id":31185,"uris":["http://zotero.org/users/667375/items/DV4TEBT9"],"uri":["http://zotero.org/users/667375/items/DV4TEBT9"],"itemData":{"id":31185,"type":"article-journal","title":"Toward a positive theory of consumer choice","container-title":"Journal of Economic Behavior &amp; Organization","page":"39–60","volume":"1","issue":"1","source":"Google Scholar","author":[{"family":"Thaler","given":"Richard"}],"issued":{"date-parts":[["1980"]]}}}],"schema":"https://github.com/citation-style-language/schema/raw/master/csl-citation.json"} </w:instrText>
      </w:r>
      <w:r w:rsidR="00C963C9">
        <w:rPr>
          <w:rFonts w:ascii="Times New Roman" w:hAnsi="Times New Roman" w:cs="Times New Roman"/>
        </w:rPr>
        <w:fldChar w:fldCharType="separate"/>
      </w:r>
      <w:r w:rsidR="004B2DDE" w:rsidRPr="004B2DDE">
        <w:rPr>
          <w:rFonts w:ascii="Times New Roman" w:hAnsi="Times New Roman" w:cs="Times New Roman"/>
          <w:vertAlign w:val="superscript"/>
        </w:rPr>
        <w:t>9,10</w:t>
      </w:r>
      <w:r w:rsidR="00C963C9">
        <w:rPr>
          <w:rFonts w:ascii="Times New Roman" w:hAnsi="Times New Roman" w:cs="Times New Roman"/>
        </w:rPr>
        <w:fldChar w:fldCharType="end"/>
      </w:r>
      <w:r w:rsidR="00E76F33">
        <w:rPr>
          <w:rFonts w:ascii="Times New Roman" w:hAnsi="Times New Roman" w:cs="Times New Roman"/>
        </w:rPr>
        <w:t>.</w:t>
      </w:r>
      <w:r w:rsidR="002063BA">
        <w:rPr>
          <w:rFonts w:ascii="Times New Roman" w:hAnsi="Times New Roman" w:cs="Times New Roman"/>
        </w:rPr>
        <w:t xml:space="preserve"> As a result, ‘nudges’, subtle changes in choice architectures, have been proposed and implemented as suitable policy instrument</w:t>
      </w:r>
      <w:r w:rsidR="004B2DDE">
        <w:rPr>
          <w:rFonts w:ascii="Times New Roman" w:hAnsi="Times New Roman" w:cs="Times New Roman"/>
        </w:rPr>
        <w:fldChar w:fldCharType="begin"/>
      </w:r>
      <w:r w:rsidR="004B2DDE">
        <w:rPr>
          <w:rFonts w:ascii="Times New Roman" w:hAnsi="Times New Roman" w:cs="Times New Roman"/>
        </w:rPr>
        <w:instrText xml:space="preserve"> ADDIN ZOTERO_ITEM CSL_CITATION {"citationID":"a1kg0sq277r","properties":{"formattedCitation":"{\\rtf \\super 11\\nosupersub{}}","plainCitation":"11"},"citationItems":[{"id":31226,"uris":["http://zotero.org/users/667375/items/EG7U2SDR"],"uri":["http://zotero.org/users/667375/items/EG7U2SDR"],"itemData":{"id":31226,"type":"article-journal","title":"Domestic uptake of green energy promoted by opt-out tariffs","container-title":"Nature Climate Change","page":"868–871","volume":"5","issue":"9","source":"Google Scholar","author":[{"family":"Ebeling","given":"Felix"},{"family":"Lotz","given":"Sebastian"}],"issued":{"date-parts":[["2015"]]}}}],"schema":"https://github.com/citation-style-language/schema/raw/master/csl-citation.json"} </w:instrText>
      </w:r>
      <w:r w:rsidR="004B2DDE">
        <w:rPr>
          <w:rFonts w:ascii="Times New Roman" w:hAnsi="Times New Roman" w:cs="Times New Roman"/>
        </w:rPr>
        <w:fldChar w:fldCharType="separate"/>
      </w:r>
      <w:r w:rsidR="004B2DDE" w:rsidRPr="004B2DDE">
        <w:rPr>
          <w:rFonts w:ascii="Times New Roman" w:hAnsi="Times New Roman" w:cs="Times New Roman"/>
          <w:vertAlign w:val="superscript"/>
        </w:rPr>
        <w:t>11</w:t>
      </w:r>
      <w:r w:rsidR="004B2DDE">
        <w:rPr>
          <w:rFonts w:ascii="Times New Roman" w:hAnsi="Times New Roman" w:cs="Times New Roman"/>
        </w:rPr>
        <w:fldChar w:fldCharType="end"/>
      </w:r>
      <w:r w:rsidR="00A3675E">
        <w:rPr>
          <w:rFonts w:ascii="Times New Roman" w:hAnsi="Times New Roman" w:cs="Times New Roman"/>
        </w:rPr>
        <w:t>, without disqualifying the relevance of traditional regulatory policies</w:t>
      </w:r>
      <w:r w:rsidR="00A3675E">
        <w:rPr>
          <w:rFonts w:ascii="Times New Roman" w:hAnsi="Times New Roman" w:cs="Times New Roman"/>
        </w:rPr>
        <w:fldChar w:fldCharType="begin"/>
      </w:r>
      <w:r w:rsidR="00A3675E">
        <w:rPr>
          <w:rFonts w:ascii="Times New Roman" w:hAnsi="Times New Roman" w:cs="Times New Roman"/>
        </w:rPr>
        <w:instrText xml:space="preserve"> ADDIN ZOTERO_ITEM CSL_CITATION {"citationID":"a19cgd9f67p","properties":{"formattedCitation":"{\\rtf \\super 12\\nosupersub{}}","plainCitation":"12"},"citationItems":[{"id":31230,"uris":["http://zotero.org/users/667375/items/WVGYERYI"],"uri":["http://zotero.org/users/667375/items/WVGYERYI"],"itemData":{"id":31230,"type":"article-journal","title":"Push, don’t nudge: Behavioral spillovers and policy instruments","container-title":"Economics Letters","page":"92-95","volume":"154","issue":"Supplement C","source":"ScienceDirect","abstract":"Policy interventions are generally evaluated for their direct effectiveness. Little is known about their ability to persist over time and spill across contexts. These latter aspects can reinforce or offset the direct impacts depending on the policy instrument choice. Through an online experiment with 1486 subjects, we compare four widely used policy instruments in terms of their ability to enforce a norm of fairness in the Dictator Game, and to persist over time (i.e., to a subsequent untreated Dictator Game) or spill over to a norm of cooperation (i.e., to a subsequent Prisoner’s Dilemma). As specific policy interventions, we employed two instances of nudges : defaults and social information; and two instances of push measures: rebates and a minimum donation rule. Our results show that (i) rebates, the minimum donation rule and social information have a positive direct effect on fairness, although the effect of social information is only marginally significant, and that (ii) the effect of rebates and the minimum donation rule persists in the second game, but only within the same game type. These findings demonstrate that, within our specific design, push measures are more effective than nudges in promoting fairness.","DOI":"10.1016/j.econlet.2017.02.029","ISSN":"0165-1765","shortTitle":"Push, don’t nudge","journalAbbreviation":"Economics Letters","author":[{"family":"Adda","given":"Giovanna","non-dropping-particle":"d’"},{"family":"Capraro","given":"Valerio"},{"family":"Tavoni","given":"Massimo"}],"issued":{"date-parts":[["2017",5,1]]}}}],"schema":"https://github.com/citation-style-language/schema/raw/master/csl-citation.json"} </w:instrText>
      </w:r>
      <w:r w:rsidR="00A3675E">
        <w:rPr>
          <w:rFonts w:ascii="Times New Roman" w:hAnsi="Times New Roman" w:cs="Times New Roman"/>
        </w:rPr>
        <w:fldChar w:fldCharType="separate"/>
      </w:r>
      <w:r w:rsidR="00A3675E" w:rsidRPr="00A3675E">
        <w:rPr>
          <w:rFonts w:ascii="Times New Roman" w:hAnsi="Times New Roman" w:cs="Times New Roman"/>
          <w:vertAlign w:val="superscript"/>
        </w:rPr>
        <w:t>12</w:t>
      </w:r>
      <w:r w:rsidR="00A3675E">
        <w:rPr>
          <w:rFonts w:ascii="Times New Roman" w:hAnsi="Times New Roman" w:cs="Times New Roman"/>
        </w:rPr>
        <w:fldChar w:fldCharType="end"/>
      </w:r>
      <w:r w:rsidR="00A3675E">
        <w:rPr>
          <w:rFonts w:ascii="Times New Roman" w:hAnsi="Times New Roman" w:cs="Times New Roman"/>
        </w:rPr>
        <w:t>.</w:t>
      </w:r>
      <w:r w:rsidR="00A3675E">
        <w:rPr>
          <w:rStyle w:val="CommentReference"/>
        </w:rPr>
        <w:t xml:space="preserve"> </w:t>
      </w:r>
      <w:del w:id="168" w:author="William Lamb" w:date="2017-12-06T13:27:00Z">
        <w:r w:rsidR="00387489" w:rsidDel="00BD11E7">
          <w:rPr>
            <w:rFonts w:ascii="Times New Roman" w:hAnsi="Times New Roman" w:cs="Times New Roman"/>
          </w:rPr>
          <w:delText xml:space="preserve">. </w:delText>
        </w:r>
      </w:del>
      <w:r w:rsidR="00387489">
        <w:rPr>
          <w:rFonts w:ascii="Times New Roman" w:hAnsi="Times New Roman" w:cs="Times New Roman"/>
        </w:rPr>
        <w:t>Moreover</w:t>
      </w:r>
      <w:r w:rsidR="00E76F33">
        <w:rPr>
          <w:rFonts w:ascii="Times New Roman" w:hAnsi="Times New Roman" w:cs="Times New Roman"/>
        </w:rPr>
        <w:t>, beyond individual choices</w:t>
      </w:r>
      <w:ins w:id="169" w:author="William Lamb" w:date="2017-12-06T13:28:00Z">
        <w:r w:rsidR="00BD11E7">
          <w:rPr>
            <w:rFonts w:ascii="Times New Roman" w:hAnsi="Times New Roman" w:cs="Times New Roman"/>
          </w:rPr>
          <w:t>,</w:t>
        </w:r>
      </w:ins>
      <w:r w:rsidR="00E76F33">
        <w:rPr>
          <w:rFonts w:ascii="Times New Roman" w:hAnsi="Times New Roman" w:cs="Times New Roman"/>
        </w:rPr>
        <w:t xml:space="preserve"> </w:t>
      </w:r>
      <w:ins w:id="170" w:author="William Lamb" w:date="2017-12-06T13:28:00Z">
        <w:r w:rsidR="00BD11E7">
          <w:rPr>
            <w:rFonts w:ascii="Times New Roman" w:hAnsi="Times New Roman" w:cs="Times New Roman"/>
          </w:rPr>
          <w:t xml:space="preserve">the </w:t>
        </w:r>
      </w:ins>
      <w:del w:id="171" w:author="William Lamb" w:date="2017-12-06T13:28:00Z">
        <w:r w:rsidR="00E76F33" w:rsidDel="00BD11E7">
          <w:rPr>
            <w:rFonts w:ascii="Times New Roman" w:hAnsi="Times New Roman" w:cs="Times New Roman"/>
          </w:rPr>
          <w:delText xml:space="preserve">also </w:delText>
        </w:r>
      </w:del>
      <w:r w:rsidR="00E76F33">
        <w:rPr>
          <w:rFonts w:ascii="Times New Roman" w:hAnsi="Times New Roman" w:cs="Times New Roman"/>
        </w:rPr>
        <w:t>social setting</w:t>
      </w:r>
      <w:ins w:id="172" w:author="William Lamb" w:date="2017-12-06T13:28:00Z">
        <w:r w:rsidR="00BD11E7">
          <w:rPr>
            <w:rFonts w:ascii="Times New Roman" w:hAnsi="Times New Roman" w:cs="Times New Roman"/>
          </w:rPr>
          <w:t xml:space="preserve">, </w:t>
        </w:r>
      </w:ins>
      <w:del w:id="173" w:author="William Lamb" w:date="2017-12-06T13:28:00Z">
        <w:r w:rsidR="00E76F33" w:rsidDel="00BD11E7">
          <w:rPr>
            <w:rFonts w:ascii="Times New Roman" w:hAnsi="Times New Roman" w:cs="Times New Roman"/>
          </w:rPr>
          <w:delText xml:space="preserve">s, </w:delText>
        </w:r>
      </w:del>
      <w:r w:rsidR="00E76F33">
        <w:rPr>
          <w:rFonts w:ascii="Times New Roman" w:hAnsi="Times New Roman" w:cs="Times New Roman"/>
        </w:rPr>
        <w:t xml:space="preserve">every-day-practices of social groups, and physical infrastructures, such as street networks, have </w:t>
      </w:r>
      <w:ins w:id="174" w:author="William Lamb" w:date="2017-12-06T13:29:00Z">
        <w:r w:rsidR="00BD11E7">
          <w:rPr>
            <w:rFonts w:ascii="Times New Roman" w:hAnsi="Times New Roman" w:cs="Times New Roman"/>
          </w:rPr>
          <w:t xml:space="preserve">a </w:t>
        </w:r>
      </w:ins>
      <w:r w:rsidR="00E76F33">
        <w:rPr>
          <w:rFonts w:ascii="Times New Roman" w:hAnsi="Times New Roman" w:cs="Times New Roman"/>
        </w:rPr>
        <w:t>direct and measurable impact on consumer choices and end-use demand</w:t>
      </w:r>
      <w:r w:rsidR="00C963C9">
        <w:rPr>
          <w:rFonts w:ascii="Times New Roman" w:hAnsi="Times New Roman" w:cs="Times New Roman"/>
        </w:rPr>
        <w:fldChar w:fldCharType="begin"/>
      </w:r>
      <w:r w:rsidR="00A3675E">
        <w:rPr>
          <w:rFonts w:ascii="Times New Roman" w:hAnsi="Times New Roman" w:cs="Times New Roman"/>
        </w:rPr>
        <w:instrText xml:space="preserve"> ADDIN ZOTERO_ITEM CSL_CITATION {"citationID":"a26665tdfim","properties":{"formattedCitation":"{\\rtf \\super 4,13\\nosupersub{}}","plainCitation":"4,13"},"citationItems":[{"id":31191,"uris":["http://zotero.org/users/667375/items/5K9M7BS7"],"uri":["http://zotero.org/users/667375/items/5K9M7BS7"],"itemData":{"id":31191,"type":"article-journal","title":"Beyond the ABC: climate change policy and theories of social change","container-title":"Environment and planning A","page":"1273–1285","volume":"42","issue":"6","source":"Google Scholar","shortTitle":"Beyond the ABC","author":[{"family":"Shove","given":"Elizabeth"}],"issued":{"date-parts":[["2010"]]}}},{"id":30476,"uris":["http://zotero.org/users/667375/items/WF83MQXA"],"uri":["http://zotero.org/users/667375/items/WF83MQXA"],"itemData":{"id":30476,"type":"article-journal","title":"Beyond Technology: Demand-Side Solutions for Climate Change Mitigation","container-title":"Annual Review of Environment and Resources","page":"173–198","volume":"41","source":"Google Scholar","shortTitle":"Beyond Technology","author":[{"family":"Creutzig","given":"Felix"},{"family":"Fernandez","given":"Blanca"},{"family":"Haberl","given":"Helmut"},{"family":"Khosla","given":"Radhika"},{"family":"Mulugetta","given":"Yacob"},{"family":"Seto","given":"Karen C."}],"issued":{"date-parts":[["2016"]]}}}],"schema":"https://github.com/citation-style-language/schema/raw/master/csl-citation.json"} </w:instrText>
      </w:r>
      <w:r w:rsidR="00C963C9">
        <w:rPr>
          <w:rFonts w:ascii="Times New Roman" w:hAnsi="Times New Roman" w:cs="Times New Roman"/>
        </w:rPr>
        <w:fldChar w:fldCharType="separate"/>
      </w:r>
      <w:r w:rsidR="00A3675E" w:rsidRPr="00A3675E">
        <w:rPr>
          <w:rFonts w:ascii="Times New Roman" w:hAnsi="Times New Roman" w:cs="Times New Roman"/>
          <w:vertAlign w:val="superscript"/>
        </w:rPr>
        <w:t>4,13</w:t>
      </w:r>
      <w:r w:rsidR="00C963C9">
        <w:rPr>
          <w:rFonts w:ascii="Times New Roman" w:hAnsi="Times New Roman" w:cs="Times New Roman"/>
        </w:rPr>
        <w:fldChar w:fldCharType="end"/>
      </w:r>
      <w:r w:rsidR="00E76F33">
        <w:rPr>
          <w:rFonts w:ascii="Times New Roman" w:hAnsi="Times New Roman" w:cs="Times New Roman"/>
        </w:rPr>
        <w:t xml:space="preserve">. </w:t>
      </w:r>
      <w:r w:rsidR="00F92095">
        <w:rPr>
          <w:rFonts w:ascii="Times New Roman" w:hAnsi="Times New Roman" w:cs="Times New Roman"/>
        </w:rPr>
        <w:t xml:space="preserve">In congested cities, company-level incentives, e.g. for telecommuting or bike riding, might be more </w:t>
      </w:r>
      <w:r w:rsidR="005772CB">
        <w:rPr>
          <w:rFonts w:ascii="Times New Roman" w:hAnsi="Times New Roman" w:cs="Times New Roman"/>
        </w:rPr>
        <w:t>relevant than monetary signals. Also, transport-oriented development enables low-carbon mobility and accessibility, enabling habit formation congruent with climate mitigation.</w:t>
      </w:r>
      <w:r w:rsidR="00A326A2">
        <w:rPr>
          <w:rFonts w:ascii="Times New Roman" w:hAnsi="Times New Roman" w:cs="Times New Roman"/>
        </w:rPr>
        <w:t xml:space="preserve"> These measures are particularly appealing in</w:t>
      </w:r>
      <w:r w:rsidR="00A3675E">
        <w:rPr>
          <w:rFonts w:ascii="Times New Roman" w:hAnsi="Times New Roman" w:cs="Times New Roman"/>
        </w:rPr>
        <w:t xml:space="preserve"> addressing multiple objectives</w:t>
      </w:r>
      <w:r w:rsidR="00A3675E">
        <w:rPr>
          <w:rFonts w:ascii="Times New Roman" w:hAnsi="Times New Roman" w:cs="Times New Roman"/>
        </w:rPr>
        <w:fldChar w:fldCharType="begin"/>
      </w:r>
      <w:r w:rsidR="00A3675E">
        <w:rPr>
          <w:rFonts w:ascii="Times New Roman" w:hAnsi="Times New Roman" w:cs="Times New Roman"/>
        </w:rPr>
        <w:instrText xml:space="preserve"> ADDIN ZOTERO_ITEM CSL_CITATION {"citationID":"a2ov6f7l232","properties":{"formattedCitation":"{\\rtf \\super 14\\nosupersub{}}","plainCitation":"14"},"citationItems":[{"id":11454,"uris":["http://zotero.org/users/667375/items/2NR9J3G3"],"uri":["http://zotero.org/users/667375/items/2NR9J3G3"],"itemData":{"id":11454,"type":"article-journal","title":"Climate Change Mitigation and Co-Benefits of Feasible Transport Demand Policies in Beijing","container-title":"Transportation Research D","page":"120-131","volume":"14","author":[{"family":"Creutzig","given":"F."},{"family":"He","given":"D."}],"issued":{"date-parts":[["2009"]]}}}],"schema":"https://github.com/citation-style-language/schema/raw/master/csl-citation.json"} </w:instrText>
      </w:r>
      <w:r w:rsidR="00A3675E">
        <w:rPr>
          <w:rFonts w:ascii="Times New Roman" w:hAnsi="Times New Roman" w:cs="Times New Roman"/>
        </w:rPr>
        <w:fldChar w:fldCharType="separate"/>
      </w:r>
      <w:r w:rsidR="00A3675E" w:rsidRPr="00A3675E">
        <w:rPr>
          <w:rFonts w:ascii="Times New Roman" w:hAnsi="Times New Roman" w:cs="Times New Roman"/>
          <w:vertAlign w:val="superscript"/>
        </w:rPr>
        <w:t>14</w:t>
      </w:r>
      <w:r w:rsidR="00A3675E">
        <w:rPr>
          <w:rFonts w:ascii="Times New Roman" w:hAnsi="Times New Roman" w:cs="Times New Roman"/>
        </w:rPr>
        <w:fldChar w:fldCharType="end"/>
      </w:r>
      <w:r w:rsidR="00A326A2">
        <w:rPr>
          <w:rFonts w:ascii="Times New Roman" w:hAnsi="Times New Roman" w:cs="Times New Roman"/>
        </w:rPr>
        <w:t>, and take center stage when focusing on well-being.</w:t>
      </w:r>
      <w:r w:rsidR="005772CB">
        <w:rPr>
          <w:rFonts w:ascii="Times New Roman" w:hAnsi="Times New Roman" w:cs="Times New Roman"/>
        </w:rPr>
        <w:t xml:space="preserve"> </w:t>
      </w:r>
      <w:r w:rsidR="002063BA">
        <w:rPr>
          <w:rFonts w:ascii="Times New Roman" w:hAnsi="Times New Roman" w:cs="Times New Roman"/>
        </w:rPr>
        <w:t>Whi</w:t>
      </w:r>
      <w:r w:rsidR="00B15FCE">
        <w:rPr>
          <w:rFonts w:ascii="Times New Roman" w:hAnsi="Times New Roman" w:cs="Times New Roman"/>
        </w:rPr>
        <w:t>le there are different emphases on solutions, the encompassing question is the same: Which policy instrument or measure can contribute how much for demand-side mitigation of climate change</w:t>
      </w:r>
      <w:r w:rsidR="00E32CF6">
        <w:rPr>
          <w:rFonts w:ascii="Times New Roman" w:hAnsi="Times New Roman" w:cs="Times New Roman"/>
        </w:rPr>
        <w:t xml:space="preserve"> under what conditions</w:t>
      </w:r>
      <w:r w:rsidR="002B6FED">
        <w:rPr>
          <w:rFonts w:ascii="Times New Roman" w:hAnsi="Times New Roman" w:cs="Times New Roman"/>
        </w:rPr>
        <w:t xml:space="preserve"> and without reducing human well</w:t>
      </w:r>
      <w:ins w:id="175" w:author="William Lamb" w:date="2017-12-06T13:49:00Z">
        <w:r w:rsidR="006C548A">
          <w:rPr>
            <w:rFonts w:ascii="Times New Roman" w:hAnsi="Times New Roman" w:cs="Times New Roman"/>
          </w:rPr>
          <w:t>-</w:t>
        </w:r>
      </w:ins>
      <w:r w:rsidR="002B6FED">
        <w:rPr>
          <w:rFonts w:ascii="Times New Roman" w:hAnsi="Times New Roman" w:cs="Times New Roman"/>
        </w:rPr>
        <w:t>being</w:t>
      </w:r>
      <w:r w:rsidR="00B15FCE">
        <w:rPr>
          <w:rFonts w:ascii="Times New Roman" w:hAnsi="Times New Roman" w:cs="Times New Roman"/>
        </w:rPr>
        <w:t xml:space="preserve">? </w:t>
      </w:r>
    </w:p>
    <w:p w14:paraId="7604E88E" w14:textId="765BB00B" w:rsidR="00FA433B" w:rsidRDefault="00FA433B" w:rsidP="00A3675E">
      <w:pPr>
        <w:spacing w:before="100" w:beforeAutospacing="1" w:after="100" w:afterAutospacing="1"/>
        <w:outlineLvl w:val="0"/>
        <w:rPr>
          <w:rFonts w:ascii="Times New Roman" w:hAnsi="Times New Roman" w:cs="Times New Roman"/>
        </w:rPr>
      </w:pPr>
      <w:r>
        <w:rPr>
          <w:rFonts w:ascii="Times New Roman" w:hAnsi="Times New Roman" w:cs="Times New Roman"/>
        </w:rPr>
        <w:t xml:space="preserve">This question is useful but alone insufficient. In fact, there is a long history of useful policy proposals that never have been implemented </w:t>
      </w:r>
      <w:del w:id="176" w:author="William Lamb" w:date="2017-12-06T13:31:00Z">
        <w:r w:rsidDel="00340499">
          <w:rPr>
            <w:rFonts w:ascii="Times New Roman" w:hAnsi="Times New Roman" w:cs="Times New Roman"/>
          </w:rPr>
          <w:delText>for not reflecting</w:delText>
        </w:r>
      </w:del>
      <w:ins w:id="177" w:author="William Lamb" w:date="2017-12-06T13:31:00Z">
        <w:r w:rsidR="00340499">
          <w:rPr>
            <w:rFonts w:ascii="Times New Roman" w:hAnsi="Times New Roman" w:cs="Times New Roman"/>
          </w:rPr>
          <w:t>due to</w:t>
        </w:r>
      </w:ins>
      <w:del w:id="178" w:author="William Lamb" w:date="2017-12-06T13:31:00Z">
        <w:r w:rsidDel="00340499">
          <w:rPr>
            <w:rFonts w:ascii="Times New Roman" w:hAnsi="Times New Roman" w:cs="Times New Roman"/>
          </w:rPr>
          <w:delText xml:space="preserve"> the</w:delText>
        </w:r>
      </w:del>
      <w:r>
        <w:rPr>
          <w:rFonts w:ascii="Times New Roman" w:hAnsi="Times New Roman" w:cs="Times New Roman"/>
        </w:rPr>
        <w:t xml:space="preserve"> </w:t>
      </w:r>
      <w:ins w:id="179" w:author="William Lamb" w:date="2017-12-06T13:31:00Z">
        <w:r w:rsidR="00340499">
          <w:rPr>
            <w:rFonts w:ascii="Times New Roman" w:hAnsi="Times New Roman" w:cs="Times New Roman"/>
          </w:rPr>
          <w:t xml:space="preserve">the </w:t>
        </w:r>
      </w:ins>
      <w:r>
        <w:rPr>
          <w:rFonts w:ascii="Times New Roman" w:hAnsi="Times New Roman" w:cs="Times New Roman"/>
        </w:rPr>
        <w:t>real constraints of policy makers on the ground</w:t>
      </w:r>
      <w:r w:rsidR="002F0D49">
        <w:rPr>
          <w:rFonts w:ascii="Times New Roman" w:hAnsi="Times New Roman" w:cs="Times New Roman"/>
        </w:rPr>
        <w:t>:</w:t>
      </w:r>
      <w:r>
        <w:rPr>
          <w:rFonts w:ascii="Times New Roman" w:hAnsi="Times New Roman" w:cs="Times New Roman"/>
        </w:rPr>
        <w:t xml:space="preserve"> political economy</w:t>
      </w:r>
      <w:r w:rsidR="002F0D49">
        <w:rPr>
          <w:rFonts w:ascii="Times New Roman" w:hAnsi="Times New Roman" w:cs="Times New Roman"/>
        </w:rPr>
        <w:t xml:space="preserve">; institutional functioning; and </w:t>
      </w:r>
      <w:del w:id="180" w:author="William Lamb" w:date="2017-12-06T13:30:00Z">
        <w:r w:rsidR="002F0D49" w:rsidDel="00340499">
          <w:rPr>
            <w:rFonts w:ascii="Times New Roman" w:hAnsi="Times New Roman" w:cs="Times New Roman"/>
          </w:rPr>
          <w:delText xml:space="preserve">constraints of </w:delText>
        </w:r>
      </w:del>
      <w:r w:rsidR="002F0D49">
        <w:rPr>
          <w:rFonts w:ascii="Times New Roman" w:hAnsi="Times New Roman" w:cs="Times New Roman"/>
        </w:rPr>
        <w:t>capacity</w:t>
      </w:r>
      <w:ins w:id="181" w:author="William Lamb" w:date="2017-12-06T13:30:00Z">
        <w:r w:rsidR="00340499" w:rsidRPr="00340499">
          <w:rPr>
            <w:rFonts w:ascii="Times New Roman" w:hAnsi="Times New Roman" w:cs="Times New Roman"/>
          </w:rPr>
          <w:t xml:space="preserve"> </w:t>
        </w:r>
        <w:r w:rsidR="00340499">
          <w:rPr>
            <w:rFonts w:ascii="Times New Roman" w:hAnsi="Times New Roman" w:cs="Times New Roman"/>
          </w:rPr>
          <w:t>constraints</w:t>
        </w:r>
      </w:ins>
      <w:r>
        <w:rPr>
          <w:rFonts w:ascii="Times New Roman" w:hAnsi="Times New Roman" w:cs="Times New Roman"/>
        </w:rPr>
        <w:t xml:space="preserve">. </w:t>
      </w:r>
      <w:r w:rsidR="00486F4D">
        <w:rPr>
          <w:rFonts w:ascii="Times New Roman" w:hAnsi="Times New Roman" w:cs="Times New Roman"/>
        </w:rPr>
        <w:t>Also, heterogeneity among people</w:t>
      </w:r>
      <w:del w:id="182" w:author="William Lamb" w:date="2017-12-06T13:31:00Z">
        <w:r w:rsidR="00486F4D" w:rsidDel="00340499">
          <w:rPr>
            <w:rFonts w:ascii="Times New Roman" w:hAnsi="Times New Roman" w:cs="Times New Roman"/>
          </w:rPr>
          <w:delText>,</w:delText>
        </w:r>
      </w:del>
      <w:r w:rsidR="00486F4D">
        <w:rPr>
          <w:rFonts w:ascii="Times New Roman" w:hAnsi="Times New Roman" w:cs="Times New Roman"/>
        </w:rPr>
        <w:t xml:space="preserve"> and social dynamics</w:t>
      </w:r>
      <w:del w:id="183" w:author="William Lamb" w:date="2017-12-06T13:31:00Z">
        <w:r w:rsidR="00486F4D" w:rsidDel="00340499">
          <w:rPr>
            <w:rFonts w:ascii="Times New Roman" w:hAnsi="Times New Roman" w:cs="Times New Roman"/>
          </w:rPr>
          <w:delText>,</w:delText>
        </w:r>
      </w:del>
      <w:r w:rsidR="00486F4D">
        <w:rPr>
          <w:rFonts w:ascii="Times New Roman" w:hAnsi="Times New Roman" w:cs="Times New Roman"/>
        </w:rPr>
        <w:t xml:space="preserve"> indicate the need for dynamic planning in policy design. </w:t>
      </w:r>
      <w:r w:rsidR="008E0EE3">
        <w:rPr>
          <w:rFonts w:ascii="Times New Roman" w:hAnsi="Times New Roman" w:cs="Times New Roman"/>
        </w:rPr>
        <w:t>This requires examining not only energy service provisions, but also service provision chains</w:t>
      </w:r>
      <w:r w:rsidR="00866F2D">
        <w:rPr>
          <w:rFonts w:ascii="Times New Roman" w:hAnsi="Times New Roman" w:cs="Times New Roman"/>
        </w:rPr>
        <w:t>,</w:t>
      </w:r>
      <w:r w:rsidR="008E0EE3">
        <w:rPr>
          <w:rFonts w:ascii="Times New Roman" w:hAnsi="Times New Roman" w:cs="Times New Roman"/>
        </w:rPr>
        <w:t xml:space="preserve"> which highlight how individual and systemic elements combine. </w:t>
      </w:r>
      <w:r w:rsidR="00486F4D">
        <w:rPr>
          <w:rFonts w:ascii="Times New Roman" w:hAnsi="Times New Roman" w:cs="Times New Roman"/>
        </w:rPr>
        <w:t xml:space="preserve">Hence, an accompanying key question is: How can measures be best implemented and become part of </w:t>
      </w:r>
      <w:r w:rsidR="00DC62E3">
        <w:rPr>
          <w:rFonts w:ascii="Times New Roman" w:hAnsi="Times New Roman" w:cs="Times New Roman"/>
        </w:rPr>
        <w:t xml:space="preserve">local </w:t>
      </w:r>
      <w:r w:rsidR="00486F4D">
        <w:rPr>
          <w:rFonts w:ascii="Times New Roman" w:hAnsi="Times New Roman" w:cs="Times New Roman"/>
        </w:rPr>
        <w:t>every-day-practices? Here, valuable insight</w:t>
      </w:r>
      <w:ins w:id="184" w:author="William Lamb" w:date="2017-12-06T13:32:00Z">
        <w:r w:rsidR="00340499">
          <w:rPr>
            <w:rFonts w:ascii="Times New Roman" w:hAnsi="Times New Roman" w:cs="Times New Roman"/>
          </w:rPr>
          <w:t>s</w:t>
        </w:r>
      </w:ins>
      <w:r w:rsidR="00486F4D">
        <w:rPr>
          <w:rFonts w:ascii="Times New Roman" w:hAnsi="Times New Roman" w:cs="Times New Roman"/>
        </w:rPr>
        <w:t xml:space="preserve"> can</w:t>
      </w:r>
      <w:ins w:id="185" w:author="William Lamb" w:date="2017-12-06T13:32:00Z">
        <w:r w:rsidR="00340499">
          <w:rPr>
            <w:rFonts w:ascii="Times New Roman" w:hAnsi="Times New Roman" w:cs="Times New Roman"/>
          </w:rPr>
          <w:t xml:space="preserve"> </w:t>
        </w:r>
      </w:ins>
      <w:del w:id="186" w:author="William Lamb" w:date="2017-12-06T13:32:00Z">
        <w:r w:rsidR="00486F4D" w:rsidDel="00340499">
          <w:rPr>
            <w:rFonts w:ascii="Times New Roman" w:hAnsi="Times New Roman" w:cs="Times New Roman"/>
          </w:rPr>
          <w:delText xml:space="preserve">, e.g., </w:delText>
        </w:r>
      </w:del>
      <w:r w:rsidR="00486F4D">
        <w:rPr>
          <w:rFonts w:ascii="Times New Roman" w:hAnsi="Times New Roman" w:cs="Times New Roman"/>
        </w:rPr>
        <w:t>be der</w:t>
      </w:r>
      <w:r w:rsidR="00A41EFB">
        <w:rPr>
          <w:rFonts w:ascii="Times New Roman" w:hAnsi="Times New Roman" w:cs="Times New Roman"/>
        </w:rPr>
        <w:t>ived from transition theory</w:t>
      </w:r>
      <w:r w:rsidR="00C914D5">
        <w:rPr>
          <w:rFonts w:ascii="Times New Roman" w:hAnsi="Times New Roman" w:cs="Times New Roman"/>
        </w:rPr>
        <w:t xml:space="preserve"> and </w:t>
      </w:r>
      <w:r w:rsidR="00D97E6D">
        <w:rPr>
          <w:rFonts w:ascii="Times New Roman" w:hAnsi="Times New Roman" w:cs="Times New Roman"/>
        </w:rPr>
        <w:t xml:space="preserve">the </w:t>
      </w:r>
      <w:r w:rsidR="00C914D5">
        <w:rPr>
          <w:rFonts w:ascii="Times New Roman" w:hAnsi="Times New Roman" w:cs="Times New Roman"/>
        </w:rPr>
        <w:t>social sciences</w:t>
      </w:r>
      <w:r w:rsidR="00C963C9">
        <w:rPr>
          <w:rFonts w:ascii="Times New Roman" w:hAnsi="Times New Roman" w:cs="Times New Roman"/>
        </w:rPr>
        <w:fldChar w:fldCharType="begin"/>
      </w:r>
      <w:r w:rsidR="00A3675E">
        <w:rPr>
          <w:rFonts w:ascii="Times New Roman" w:hAnsi="Times New Roman" w:cs="Times New Roman"/>
        </w:rPr>
        <w:instrText xml:space="preserve"> ADDIN ZOTERO_ITEM CSL_CITATION {"citationID":"a1m33jc7cvm","properties":{"formattedCitation":"{\\rtf \\super 15\\nosupersub{}}","plainCitation":"15"},"citationItems":[{"id":26630,"uris":["http://zotero.org/groups/412144/items/7TJAFWT9"],"uri":["http://zotero.org/groups/412144/items/7TJAFWT9"],"itemData":{"id":26630,"type":"article-journal","title":"A critical appraisal of Sustainable Consumption and Production research: The reformist, revolutionary and reconfiguration positions","container-title":"Global Environmental Change","page":"1-12","volume":"34","source":"ScienceDirect","abstract":"This conceptual review article provides a critical appraisal of Sustainable Consumption and Production research, which is currently framed by two generic positions. First, the ‘reformist’ position, which focuses on firms pursuing green eco-innovations and consumers buying eco-efficient products, represents the political and academic orthodoxy. Second, the ‘revolutionary’ position, which is a radical critique of the mainstream, advocates the abolishment of capitalism, materialism, and consumerism, and promotes values such as frugality, sufficiency, and localism. We find this dichotomous debate problematic, because it is intellectually stifling and politically conservative (in its outcomes). To move beyond this dichotomy, we propose a third position, ‘reconfiguration’, which focuses on transitions in socio-technical systems and daily life practices and accommodates new conceptual frameworks. For each of the three positions, we discuss: (1) the scale and type of change, (2) views on consumption and production in exemplary approaches, (3) underlying theoretical, epistemological and normative orientations, (4) policy implications, and (5) critical appraisal. The conclusion compares the three positions, provides arguments for the fruitfulness of the reconfiguration-position and offers four critical reflections about future Sustainable Consumption and Production research agendas.","DOI":"10.1016/j.gloenvcha.2015.04.013","ISSN":"0959-3780","note":"00004","shortTitle":"A critical appraisal of Sustainable Consumption and Production research","journalAbbreviation":"Global Environmental Change","author":[{"family":"Geels","given":"Frank W."},{"family":"McMeekin","given":"Andy"},{"family":"Mylan","given":"Josephine"},{"family":"Southerton","given":"Dale"}],"issued":{"date-parts":[["2015",9]]}}}],"schema":"https://github.com/citation-style-language/schema/raw/master/csl-citation.json"} </w:instrText>
      </w:r>
      <w:r w:rsidR="00C963C9">
        <w:rPr>
          <w:rFonts w:ascii="Times New Roman" w:hAnsi="Times New Roman" w:cs="Times New Roman"/>
        </w:rPr>
        <w:fldChar w:fldCharType="separate"/>
      </w:r>
      <w:r w:rsidR="00A3675E" w:rsidRPr="00A3675E">
        <w:rPr>
          <w:rFonts w:ascii="Times New Roman" w:hAnsi="Times New Roman" w:cs="Times New Roman"/>
          <w:vertAlign w:val="superscript"/>
        </w:rPr>
        <w:t>15</w:t>
      </w:r>
      <w:r w:rsidR="00C963C9">
        <w:rPr>
          <w:rFonts w:ascii="Times New Roman" w:hAnsi="Times New Roman" w:cs="Times New Roman"/>
        </w:rPr>
        <w:fldChar w:fldCharType="end"/>
      </w:r>
      <w:r w:rsidR="00486F4D">
        <w:rPr>
          <w:rFonts w:ascii="Times New Roman" w:hAnsi="Times New Roman" w:cs="Times New Roman"/>
        </w:rPr>
        <w:t>.</w:t>
      </w:r>
    </w:p>
    <w:p w14:paraId="6FF066F6" w14:textId="367D9A8C" w:rsidR="00B87BE2" w:rsidRDefault="00CC6E90" w:rsidP="00CC6E90">
      <w:pPr>
        <w:spacing w:before="100" w:beforeAutospacing="1" w:after="100" w:afterAutospacing="1"/>
        <w:outlineLvl w:val="0"/>
        <w:rPr>
          <w:rFonts w:ascii="Times New Roman" w:hAnsi="Times New Roman" w:cs="Times New Roman"/>
        </w:rPr>
      </w:pPr>
      <w:r>
        <w:rPr>
          <w:rFonts w:ascii="Times New Roman" w:hAnsi="Times New Roman" w:cs="Times New Roman"/>
        </w:rPr>
        <w:t xml:space="preserve">To enable transdisciplinary discussions it is important to utilize common frameworks serving as focal points for discussions and research. </w:t>
      </w:r>
      <w:r w:rsidR="00C73861">
        <w:rPr>
          <w:rFonts w:ascii="Times New Roman" w:hAnsi="Times New Roman" w:cs="Times New Roman"/>
        </w:rPr>
        <w:t>As an example, we</w:t>
      </w:r>
      <w:r>
        <w:rPr>
          <w:rFonts w:ascii="Times New Roman" w:hAnsi="Times New Roman" w:cs="Times New Roman"/>
        </w:rPr>
        <w:t xml:space="preserve"> </w:t>
      </w:r>
      <w:r w:rsidR="00343883">
        <w:rPr>
          <w:rFonts w:ascii="Times New Roman" w:hAnsi="Times New Roman" w:cs="Times New Roman"/>
        </w:rPr>
        <w:t>suggest the Avoid-Shift-Improve framework, well established in the Sustainable Transport community</w:t>
      </w:r>
      <w:r w:rsidR="006E4092">
        <w:rPr>
          <w:rFonts w:ascii="Times New Roman" w:hAnsi="Times New Roman" w:cs="Times New Roman"/>
        </w:rPr>
        <w:t xml:space="preserve"> (Box 2)</w:t>
      </w:r>
      <w:r w:rsidR="00343883">
        <w:rPr>
          <w:rFonts w:ascii="Times New Roman" w:hAnsi="Times New Roman" w:cs="Times New Roman"/>
        </w:rPr>
        <w:t xml:space="preserve">, as an organization tool for </w:t>
      </w:r>
      <w:r w:rsidR="00511A53">
        <w:rPr>
          <w:rFonts w:ascii="Times New Roman" w:hAnsi="Times New Roman" w:cs="Times New Roman"/>
        </w:rPr>
        <w:t xml:space="preserve">driving </w:t>
      </w:r>
      <w:r w:rsidR="00343883">
        <w:rPr>
          <w:rFonts w:ascii="Times New Roman" w:hAnsi="Times New Roman" w:cs="Times New Roman"/>
        </w:rPr>
        <w:t xml:space="preserve">demand-side policy measures for climate change mitigation. </w:t>
      </w:r>
      <w:r w:rsidR="0021472A">
        <w:rPr>
          <w:rFonts w:ascii="Times New Roman" w:hAnsi="Times New Roman" w:cs="Times New Roman"/>
        </w:rPr>
        <w:t xml:space="preserve">We argue that the Avoid-Shift-Improve </w:t>
      </w:r>
      <w:r w:rsidR="00D379AC">
        <w:rPr>
          <w:rFonts w:ascii="Times New Roman" w:hAnsi="Times New Roman" w:cs="Times New Roman"/>
        </w:rPr>
        <w:t>categorization is intuitive to understand, helpful to identify measures that reduce GHG emissions, and applicabl</w:t>
      </w:r>
      <w:r w:rsidR="00F25498">
        <w:rPr>
          <w:rFonts w:ascii="Times New Roman" w:hAnsi="Times New Roman" w:cs="Times New Roman"/>
        </w:rPr>
        <w:t xml:space="preserve">e to all </w:t>
      </w:r>
      <w:r w:rsidR="00D379AC">
        <w:rPr>
          <w:rFonts w:ascii="Times New Roman" w:hAnsi="Times New Roman" w:cs="Times New Roman"/>
        </w:rPr>
        <w:t xml:space="preserve">services and end-use sectors. </w:t>
      </w:r>
      <w:r w:rsidR="00F25498">
        <w:rPr>
          <w:rFonts w:ascii="Times New Roman" w:hAnsi="Times New Roman" w:cs="Times New Roman"/>
        </w:rPr>
        <w:t>As</w:t>
      </w:r>
      <w:ins w:id="187" w:author="William Lamb" w:date="2017-12-06T13:32:00Z">
        <w:r w:rsidR="00340499">
          <w:rPr>
            <w:rFonts w:ascii="Times New Roman" w:hAnsi="Times New Roman" w:cs="Times New Roman"/>
          </w:rPr>
          <w:t xml:space="preserve"> an</w:t>
        </w:r>
      </w:ins>
      <w:r w:rsidR="00F25498">
        <w:rPr>
          <w:rFonts w:ascii="Times New Roman" w:hAnsi="Times New Roman" w:cs="Times New Roman"/>
        </w:rPr>
        <w:t xml:space="preserve"> illustration, we </w:t>
      </w:r>
      <w:r w:rsidR="001516AC">
        <w:rPr>
          <w:rFonts w:ascii="Times New Roman" w:hAnsi="Times New Roman" w:cs="Times New Roman"/>
        </w:rPr>
        <w:t>list a number of key avoid, shift, and improve measures for differen</w:t>
      </w:r>
      <w:r w:rsidR="00A17D73">
        <w:rPr>
          <w:rFonts w:ascii="Times New Roman" w:hAnsi="Times New Roman" w:cs="Times New Roman"/>
        </w:rPr>
        <w:t xml:space="preserve">t end-use sectors and services (Table 1).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930FB" w14:paraId="0DA0854F" w14:textId="77777777" w:rsidTr="005772CB">
        <w:tc>
          <w:tcPr>
            <w:tcW w:w="9350" w:type="dxa"/>
            <w:shd w:val="clear" w:color="auto" w:fill="F2F2F2" w:themeFill="background1" w:themeFillShade="F2"/>
          </w:tcPr>
          <w:p w14:paraId="1AC1888F" w14:textId="63470F3C" w:rsidR="008930FB" w:rsidRDefault="00F25498" w:rsidP="00A3675E">
            <w:pPr>
              <w:spacing w:before="100" w:beforeAutospacing="1" w:after="100" w:afterAutospacing="1"/>
              <w:outlineLvl w:val="0"/>
              <w:rPr>
                <w:rFonts w:ascii="Times New Roman" w:hAnsi="Times New Roman" w:cs="Times New Roman"/>
              </w:rPr>
            </w:pPr>
            <w:r w:rsidRPr="00982CFC">
              <w:rPr>
                <w:rFonts w:ascii="Times New Roman" w:hAnsi="Times New Roman" w:cs="Times New Roman"/>
                <w:b/>
                <w:bCs/>
              </w:rPr>
              <w:t>Box 2. The Avoid-Shift-Improve framework.</w:t>
            </w:r>
            <w:r>
              <w:rPr>
                <w:rFonts w:ascii="Times New Roman" w:hAnsi="Times New Roman" w:cs="Times New Roman"/>
              </w:rPr>
              <w:t xml:space="preserve"> </w:t>
            </w:r>
            <w:r w:rsidR="008930FB" w:rsidRPr="008930FB">
              <w:rPr>
                <w:rFonts w:ascii="Times New Roman" w:hAnsi="Times New Roman" w:cs="Times New Roman"/>
              </w:rPr>
              <w:t xml:space="preserve">The ASI approach </w:t>
            </w:r>
            <w:r w:rsidR="008930FB">
              <w:rPr>
                <w:rFonts w:ascii="Times New Roman" w:hAnsi="Times New Roman" w:cs="Times New Roman"/>
              </w:rPr>
              <w:t xml:space="preserve">originated </w:t>
            </w:r>
            <w:r w:rsidR="008930FB" w:rsidRPr="008930FB">
              <w:rPr>
                <w:rFonts w:ascii="Times New Roman" w:hAnsi="Times New Roman" w:cs="Times New Roman"/>
              </w:rPr>
              <w:t>in</w:t>
            </w:r>
            <w:r w:rsidR="008930FB">
              <w:rPr>
                <w:rFonts w:ascii="Times New Roman" w:hAnsi="Times New Roman" w:cs="Times New Roman"/>
              </w:rPr>
              <w:t xml:space="preserve"> </w:t>
            </w:r>
            <w:r w:rsidR="008930FB" w:rsidRPr="008930FB">
              <w:rPr>
                <w:rFonts w:ascii="Times New Roman" w:hAnsi="Times New Roman" w:cs="Times New Roman"/>
              </w:rPr>
              <w:t>the early</w:t>
            </w:r>
            <w:r w:rsidR="008930FB">
              <w:rPr>
                <w:rFonts w:ascii="Times New Roman" w:hAnsi="Times New Roman" w:cs="Times New Roman"/>
              </w:rPr>
              <w:t xml:space="preserve"> </w:t>
            </w:r>
            <w:r w:rsidR="008930FB" w:rsidRPr="008930FB">
              <w:rPr>
                <w:rFonts w:ascii="Times New Roman" w:hAnsi="Times New Roman" w:cs="Times New Roman"/>
              </w:rPr>
              <w:t>1990s in</w:t>
            </w:r>
            <w:r w:rsidR="008930FB">
              <w:rPr>
                <w:rFonts w:ascii="Times New Roman" w:hAnsi="Times New Roman" w:cs="Times New Roman"/>
              </w:rPr>
              <w:t xml:space="preserve"> </w:t>
            </w:r>
            <w:r w:rsidR="008930FB" w:rsidRPr="008930FB">
              <w:rPr>
                <w:rFonts w:ascii="Times New Roman" w:hAnsi="Times New Roman" w:cs="Times New Roman"/>
              </w:rPr>
              <w:t>Germany</w:t>
            </w:r>
            <w:r w:rsidR="008930FB">
              <w:rPr>
                <w:rFonts w:ascii="Times New Roman" w:hAnsi="Times New Roman" w:cs="Times New Roman"/>
              </w:rPr>
              <w:t xml:space="preserve"> aiming</w:t>
            </w:r>
            <w:r w:rsidR="008930FB" w:rsidRPr="008930FB">
              <w:rPr>
                <w:rFonts w:ascii="Times New Roman" w:hAnsi="Times New Roman" w:cs="Times New Roman"/>
              </w:rPr>
              <w:t xml:space="preserve"> to structure</w:t>
            </w:r>
            <w:r w:rsidR="008930FB">
              <w:rPr>
                <w:rFonts w:ascii="Times New Roman" w:hAnsi="Times New Roman" w:cs="Times New Roman"/>
              </w:rPr>
              <w:t xml:space="preserve"> </w:t>
            </w:r>
            <w:r w:rsidR="008930FB" w:rsidRPr="008930FB">
              <w:rPr>
                <w:rFonts w:ascii="Times New Roman" w:hAnsi="Times New Roman" w:cs="Times New Roman"/>
              </w:rPr>
              <w:t>policy</w:t>
            </w:r>
            <w:r w:rsidR="008930FB">
              <w:rPr>
                <w:rFonts w:ascii="Times New Roman" w:hAnsi="Times New Roman" w:cs="Times New Roman"/>
              </w:rPr>
              <w:t xml:space="preserve"> </w:t>
            </w:r>
            <w:r w:rsidR="008930FB" w:rsidRPr="008930FB">
              <w:rPr>
                <w:rFonts w:ascii="Times New Roman" w:hAnsi="Times New Roman" w:cs="Times New Roman"/>
              </w:rPr>
              <w:t>measures</w:t>
            </w:r>
            <w:r w:rsidR="008930FB">
              <w:rPr>
                <w:rFonts w:ascii="Times New Roman" w:hAnsi="Times New Roman" w:cs="Times New Roman"/>
              </w:rPr>
              <w:t xml:space="preserve"> that </w:t>
            </w:r>
            <w:r w:rsidR="008930FB" w:rsidRPr="008930FB">
              <w:rPr>
                <w:rFonts w:ascii="Times New Roman" w:hAnsi="Times New Roman" w:cs="Times New Roman"/>
              </w:rPr>
              <w:t>reduce</w:t>
            </w:r>
            <w:r w:rsidR="008930FB">
              <w:rPr>
                <w:rFonts w:ascii="Times New Roman" w:hAnsi="Times New Roman" w:cs="Times New Roman"/>
              </w:rPr>
              <w:t xml:space="preserve"> </w:t>
            </w:r>
            <w:r w:rsidR="008930FB" w:rsidRPr="008930FB">
              <w:rPr>
                <w:rFonts w:ascii="Times New Roman" w:hAnsi="Times New Roman" w:cs="Times New Roman"/>
              </w:rPr>
              <w:t>the</w:t>
            </w:r>
            <w:r w:rsidR="008930FB">
              <w:rPr>
                <w:rFonts w:ascii="Times New Roman" w:hAnsi="Times New Roman" w:cs="Times New Roman"/>
              </w:rPr>
              <w:t xml:space="preserve"> </w:t>
            </w:r>
            <w:r w:rsidR="008930FB" w:rsidRPr="008930FB">
              <w:rPr>
                <w:rFonts w:ascii="Times New Roman" w:hAnsi="Times New Roman" w:cs="Times New Roman"/>
              </w:rPr>
              <w:t>environmental</w:t>
            </w:r>
            <w:r w:rsidR="008930FB">
              <w:rPr>
                <w:rFonts w:ascii="Times New Roman" w:hAnsi="Times New Roman" w:cs="Times New Roman"/>
              </w:rPr>
              <w:t xml:space="preserve"> </w:t>
            </w:r>
            <w:r w:rsidR="008930FB" w:rsidRPr="008930FB">
              <w:rPr>
                <w:rFonts w:ascii="Times New Roman" w:hAnsi="Times New Roman" w:cs="Times New Roman"/>
              </w:rPr>
              <w:t>impact</w:t>
            </w:r>
            <w:r w:rsidR="008930FB">
              <w:rPr>
                <w:rFonts w:ascii="Times New Roman" w:hAnsi="Times New Roman" w:cs="Times New Roman"/>
              </w:rPr>
              <w:t xml:space="preserve"> </w:t>
            </w:r>
            <w:r w:rsidR="008930FB" w:rsidRPr="008930FB">
              <w:rPr>
                <w:rFonts w:ascii="Times New Roman" w:hAnsi="Times New Roman" w:cs="Times New Roman"/>
              </w:rPr>
              <w:t>of</w:t>
            </w:r>
            <w:r w:rsidR="008930FB">
              <w:rPr>
                <w:rFonts w:ascii="Times New Roman" w:hAnsi="Times New Roman" w:cs="Times New Roman"/>
              </w:rPr>
              <w:t xml:space="preserve"> </w:t>
            </w:r>
            <w:r w:rsidR="008930FB" w:rsidRPr="008930FB">
              <w:rPr>
                <w:rFonts w:ascii="Times New Roman" w:hAnsi="Times New Roman" w:cs="Times New Roman"/>
              </w:rPr>
              <w:t>transport</w:t>
            </w:r>
            <w:r w:rsidR="000A2BE5">
              <w:rPr>
                <w:rFonts w:ascii="Times New Roman" w:hAnsi="Times New Roman" w:cs="Times New Roman"/>
              </w:rPr>
              <w:t>, was then taken up by international NGOs to address</w:t>
            </w:r>
            <w:r w:rsidR="008930FB" w:rsidRPr="008930FB">
              <w:rPr>
                <w:rFonts w:ascii="Times New Roman" w:hAnsi="Times New Roman" w:cs="Times New Roman"/>
              </w:rPr>
              <w:t xml:space="preserve"> rapid motorization in developing countries</w:t>
            </w:r>
            <w:r w:rsidR="000A2BE5">
              <w:rPr>
                <w:rFonts w:ascii="Times New Roman" w:hAnsi="Times New Roman" w:cs="Times New Roman"/>
              </w:rPr>
              <w:t xml:space="preserve"> in the 2000s, and was endorsed by Asian and Latin American countries in the </w:t>
            </w:r>
            <w:r w:rsidR="001E6416">
              <w:rPr>
                <w:rFonts w:ascii="Times New Roman" w:hAnsi="Times New Roman" w:cs="Times New Roman"/>
              </w:rPr>
              <w:t xml:space="preserve">2013 </w:t>
            </w:r>
            <w:r w:rsidR="000A2BE5">
              <w:rPr>
                <w:rFonts w:ascii="Times New Roman" w:hAnsi="Times New Roman" w:cs="Times New Roman"/>
              </w:rPr>
              <w:t>Bogota Declaration on Sustainable Transport</w:t>
            </w:r>
            <w:r w:rsidR="00982CFC">
              <w:rPr>
                <w:rFonts w:ascii="Times New Roman" w:hAnsi="Times New Roman" w:cs="Times New Roman"/>
              </w:rPr>
              <w:fldChar w:fldCharType="begin"/>
            </w:r>
            <w:r w:rsidR="00A3675E">
              <w:rPr>
                <w:rFonts w:ascii="Times New Roman" w:hAnsi="Times New Roman" w:cs="Times New Roman"/>
              </w:rPr>
              <w:instrText xml:space="preserve"> ADDIN ZOTERO_ITEM CSL_CITATION {"citationID":"a9ceegcijr","properties":{"formattedCitation":"{\\rtf \\super 16,17\\nosupersub{}}","plainCitation":"16,17"},"citationItems":[{"id":31194,"uris":["http://zotero.org/users/667375/items/LA3V6A5J"],"uri":["http://zotero.org/users/667375/items/LA3V6A5J"],"itemData":{"id":31194,"type":"article-journal","title":"Transport and Climate Change. Module 5e. Sustainable Transport: A Sourcebook for Policy-makers in Developing Cities","container-title":"Deutsche Gesellschaft fuer Technische Zusammenarbeit (GTZ)","source":"Google Scholar","shortTitle":"Transport and Climate Change. Module 5e. Sustainable Transport","author":[{"family":"Dalkmann","given":"Holger"},{"family":"Brannigan","given":"Charlotte"}],"issued":{"date-parts":[["2007"]]}}},{"id":31195,"uris":["http://zotero.org/users/667375/items/KQ9NVCTW"],"uri":["http://zotero.org/users/667375/items/KQ9NVCTW"],"itemData":{"id":31195,"type":"article-journal","title":"Transport, development and climate change mitigation: Towards an integrated approach","container-title":"Transport Reviews","page":"335–355","volume":"34","issue":"3","source":"Google Scholar","shortTitle":"Transport, development and climate change mitigation","author":[{"family":"Bakker","given":"Stefan"},{"family":"Zuidgeest","given":"Mark"},{"family":"De Coninck","given":"Heleen"},{"family":"Huizenga","given":"Cornie"}],"issued":{"date-parts":[["2014"]]}}}],"schema":"https://github.com/citation-style-language/schema/raw/master/csl-citation.json"} </w:instrText>
            </w:r>
            <w:r w:rsidR="00982CFC">
              <w:rPr>
                <w:rFonts w:ascii="Times New Roman" w:hAnsi="Times New Roman" w:cs="Times New Roman"/>
              </w:rPr>
              <w:fldChar w:fldCharType="separate"/>
            </w:r>
            <w:r w:rsidR="00A3675E" w:rsidRPr="00A3675E">
              <w:rPr>
                <w:rFonts w:ascii="Times New Roman" w:hAnsi="Times New Roman" w:cs="Times New Roman"/>
                <w:vertAlign w:val="superscript"/>
              </w:rPr>
              <w:t>16,17</w:t>
            </w:r>
            <w:r w:rsidR="00982CFC">
              <w:rPr>
                <w:rFonts w:ascii="Times New Roman" w:hAnsi="Times New Roman" w:cs="Times New Roman"/>
              </w:rPr>
              <w:fldChar w:fldCharType="end"/>
            </w:r>
            <w:r w:rsidR="000A2BE5">
              <w:rPr>
                <w:rFonts w:ascii="Times New Roman" w:hAnsi="Times New Roman" w:cs="Times New Roman"/>
              </w:rPr>
              <w:t>. According to the A-S-I approach</w:t>
            </w:r>
            <w:r w:rsidR="008930FB">
              <w:rPr>
                <w:rFonts w:ascii="Times New Roman" w:hAnsi="Times New Roman" w:cs="Times New Roman"/>
              </w:rPr>
              <w:t>,</w:t>
            </w:r>
            <w:r w:rsidR="008930FB" w:rsidRPr="008930FB">
              <w:rPr>
                <w:rFonts w:ascii="Times New Roman" w:hAnsi="Times New Roman" w:cs="Times New Roman"/>
              </w:rPr>
              <w:t xml:space="preserve"> policies to limit GHG emissions in the transport sector need to consist of measures aimed at: (a) avoiding the need to travel, e.g. by improved urban planning, </w:t>
            </w:r>
            <w:r w:rsidR="008930FB">
              <w:rPr>
                <w:rFonts w:ascii="Times New Roman" w:hAnsi="Times New Roman" w:cs="Times New Roman"/>
              </w:rPr>
              <w:t>or teleworking, (b) shifting</w:t>
            </w:r>
            <w:r w:rsidR="008930FB" w:rsidRPr="008930FB">
              <w:rPr>
                <w:rFonts w:ascii="Times New Roman" w:hAnsi="Times New Roman" w:cs="Times New Roman"/>
              </w:rPr>
              <w:t xml:space="preserve"> travel to the </w:t>
            </w:r>
            <w:r w:rsidR="000A2BE5">
              <w:rPr>
                <w:rFonts w:ascii="Times New Roman" w:hAnsi="Times New Roman" w:cs="Times New Roman"/>
              </w:rPr>
              <w:t xml:space="preserve">lowest carbon </w:t>
            </w:r>
            <w:r w:rsidR="008930FB" w:rsidRPr="008930FB">
              <w:rPr>
                <w:rFonts w:ascii="Times New Roman" w:hAnsi="Times New Roman" w:cs="Times New Roman"/>
              </w:rPr>
              <w:t xml:space="preserve">mode, e.g. </w:t>
            </w:r>
            <w:r w:rsidR="008930FB">
              <w:rPr>
                <w:rFonts w:ascii="Times New Roman" w:hAnsi="Times New Roman" w:cs="Times New Roman"/>
              </w:rPr>
              <w:t xml:space="preserve">cycling; and </w:t>
            </w:r>
            <w:r w:rsidR="008930FB" w:rsidRPr="008930FB">
              <w:rPr>
                <w:rFonts w:ascii="Times New Roman" w:hAnsi="Times New Roman" w:cs="Times New Roman"/>
              </w:rPr>
              <w:t xml:space="preserve">(c) improving vehicles </w:t>
            </w:r>
            <w:r w:rsidR="008930FB">
              <w:rPr>
                <w:rFonts w:ascii="Times New Roman" w:hAnsi="Times New Roman" w:cs="Times New Roman"/>
              </w:rPr>
              <w:t xml:space="preserve">by making them </w:t>
            </w:r>
            <w:r w:rsidR="008930FB" w:rsidRPr="008930FB">
              <w:rPr>
                <w:rFonts w:ascii="Times New Roman" w:hAnsi="Times New Roman" w:cs="Times New Roman"/>
              </w:rPr>
              <w:t xml:space="preserve">more energy efﬁcient and fuels less carbon intensive. The ASI approach </w:t>
            </w:r>
            <w:r w:rsidR="00193DA1">
              <w:rPr>
                <w:rFonts w:ascii="Times New Roman" w:hAnsi="Times New Roman" w:cs="Times New Roman"/>
              </w:rPr>
              <w:t>organizes</w:t>
            </w:r>
            <w:r w:rsidR="008930FB" w:rsidRPr="008930FB">
              <w:rPr>
                <w:rFonts w:ascii="Times New Roman" w:hAnsi="Times New Roman" w:cs="Times New Roman"/>
              </w:rPr>
              <w:t xml:space="preserve"> a large range of diverse policies, regulatory instruments and best practices. </w:t>
            </w:r>
          </w:p>
        </w:tc>
      </w:tr>
    </w:tbl>
    <w:p w14:paraId="4134E508" w14:textId="77777777" w:rsidR="008930FB" w:rsidRDefault="008930FB" w:rsidP="009E3834">
      <w:pPr>
        <w:spacing w:before="100" w:beforeAutospacing="1" w:after="100" w:afterAutospacing="1"/>
        <w:outlineLvl w:val="0"/>
        <w:rPr>
          <w:rFonts w:ascii="Times New Roman" w:hAnsi="Times New Roman" w:cs="Times New Roman"/>
        </w:rPr>
      </w:pPr>
    </w:p>
    <w:p w14:paraId="7BCD05CF" w14:textId="5C60F1EC" w:rsidR="0005379A" w:rsidRDefault="00871439" w:rsidP="0005379A">
      <w:pPr>
        <w:pStyle w:val="Caption"/>
        <w:keepNext/>
      </w:pPr>
      <w:r>
        <w:lastRenderedPageBreak/>
        <w:t xml:space="preserve">Table 1. Avoid-Shift-Improve options in different sectors and services. </w:t>
      </w:r>
      <w:r w:rsidR="0072431C">
        <w:t xml:space="preserve">Many options, such as urban form and infrastructures are more systematic and influence several sectors simultaneously. </w:t>
      </w:r>
    </w:p>
    <w:tbl>
      <w:tblPr>
        <w:tblW w:w="5000" w:type="pct"/>
        <w:tblCellMar>
          <w:left w:w="0" w:type="dxa"/>
          <w:right w:w="0" w:type="dxa"/>
        </w:tblCellMar>
        <w:tblLook w:val="04A0" w:firstRow="1" w:lastRow="0" w:firstColumn="1" w:lastColumn="0" w:noHBand="0" w:noVBand="1"/>
      </w:tblPr>
      <w:tblGrid>
        <w:gridCol w:w="1266"/>
        <w:gridCol w:w="1530"/>
        <w:gridCol w:w="2126"/>
        <w:gridCol w:w="1980"/>
        <w:gridCol w:w="2438"/>
      </w:tblGrid>
      <w:tr w:rsidR="0005379A" w:rsidRPr="00871439" w14:paraId="7CE7C0E7" w14:textId="77777777" w:rsidTr="00E96B2F">
        <w:trPr>
          <w:trHeight w:val="247"/>
        </w:trPr>
        <w:tc>
          <w:tcPr>
            <w:tcW w:w="678" w:type="pct"/>
            <w:tcBorders>
              <w:top w:val="single" w:sz="8" w:space="0" w:color="FFFFFF"/>
              <w:left w:val="single" w:sz="8" w:space="0" w:color="FFFFFF"/>
              <w:bottom w:val="single" w:sz="24" w:space="0" w:color="FFFFFF"/>
              <w:right w:val="single" w:sz="8" w:space="0" w:color="FFFFFF"/>
            </w:tcBorders>
            <w:shd w:val="clear" w:color="auto" w:fill="5B9BD5"/>
            <w:tcMar>
              <w:top w:w="15" w:type="dxa"/>
              <w:left w:w="106" w:type="dxa"/>
              <w:bottom w:w="0" w:type="dxa"/>
              <w:right w:w="106" w:type="dxa"/>
            </w:tcMar>
            <w:hideMark/>
          </w:tcPr>
          <w:p w14:paraId="7219B505" w14:textId="77777777" w:rsidR="0005379A" w:rsidRPr="00871439" w:rsidRDefault="0005379A" w:rsidP="00E96B2F">
            <w:pPr>
              <w:spacing w:before="100" w:beforeAutospacing="1" w:after="100" w:afterAutospacing="1"/>
              <w:jc w:val="both"/>
              <w:outlineLvl w:val="0"/>
              <w:rPr>
                <w:rFonts w:ascii="Times New Roman" w:hAnsi="Times New Roman" w:cs="Times New Roman"/>
              </w:rPr>
            </w:pPr>
            <w:r w:rsidRPr="00871439">
              <w:rPr>
                <w:rFonts w:ascii="Times New Roman" w:hAnsi="Times New Roman" w:cs="Times New Roman"/>
                <w:b/>
                <w:bCs/>
              </w:rPr>
              <w:t> </w:t>
            </w:r>
          </w:p>
        </w:tc>
        <w:tc>
          <w:tcPr>
            <w:tcW w:w="819" w:type="pct"/>
            <w:tcBorders>
              <w:top w:val="single" w:sz="8" w:space="0" w:color="FFFFFF"/>
              <w:left w:val="single" w:sz="8" w:space="0" w:color="FFFFFF"/>
              <w:bottom w:val="single" w:sz="24" w:space="0" w:color="FFFFFF"/>
              <w:right w:val="single" w:sz="8" w:space="0" w:color="FFFFFF"/>
            </w:tcBorders>
            <w:shd w:val="clear" w:color="auto" w:fill="5B9BD5"/>
            <w:tcMar>
              <w:top w:w="15" w:type="dxa"/>
              <w:left w:w="106" w:type="dxa"/>
              <w:bottom w:w="0" w:type="dxa"/>
              <w:right w:w="106" w:type="dxa"/>
            </w:tcMar>
            <w:hideMark/>
          </w:tcPr>
          <w:p w14:paraId="5F42690A" w14:textId="77777777" w:rsidR="0005379A" w:rsidRPr="00871439" w:rsidRDefault="0005379A" w:rsidP="00E96B2F">
            <w:pPr>
              <w:spacing w:before="100" w:beforeAutospacing="1" w:after="100" w:afterAutospacing="1"/>
              <w:jc w:val="both"/>
              <w:outlineLvl w:val="0"/>
              <w:rPr>
                <w:rFonts w:ascii="Times New Roman" w:hAnsi="Times New Roman" w:cs="Times New Roman"/>
              </w:rPr>
            </w:pPr>
            <w:r w:rsidRPr="00871439">
              <w:rPr>
                <w:rFonts w:ascii="Times New Roman" w:hAnsi="Times New Roman" w:cs="Times New Roman"/>
                <w:b/>
                <w:bCs/>
              </w:rPr>
              <w:t>Service</w:t>
            </w:r>
          </w:p>
        </w:tc>
        <w:tc>
          <w:tcPr>
            <w:tcW w:w="1138" w:type="pct"/>
            <w:tcBorders>
              <w:top w:val="single" w:sz="8" w:space="0" w:color="FFFFFF"/>
              <w:left w:val="single" w:sz="8" w:space="0" w:color="FFFFFF"/>
              <w:bottom w:val="single" w:sz="24" w:space="0" w:color="FFFFFF"/>
              <w:right w:val="single" w:sz="8" w:space="0" w:color="FFFFFF"/>
            </w:tcBorders>
            <w:shd w:val="clear" w:color="auto" w:fill="5B9BD5"/>
            <w:tcMar>
              <w:top w:w="15" w:type="dxa"/>
              <w:left w:w="106" w:type="dxa"/>
              <w:bottom w:w="0" w:type="dxa"/>
              <w:right w:w="106" w:type="dxa"/>
            </w:tcMar>
            <w:hideMark/>
          </w:tcPr>
          <w:p w14:paraId="11C497F3" w14:textId="77777777" w:rsidR="0005379A" w:rsidRPr="00871439" w:rsidRDefault="0005379A" w:rsidP="00E96B2F">
            <w:pPr>
              <w:spacing w:before="100" w:beforeAutospacing="1" w:after="100" w:afterAutospacing="1"/>
              <w:jc w:val="both"/>
              <w:outlineLvl w:val="0"/>
              <w:rPr>
                <w:rFonts w:ascii="Times New Roman" w:hAnsi="Times New Roman" w:cs="Times New Roman"/>
              </w:rPr>
            </w:pPr>
            <w:r w:rsidRPr="00871439">
              <w:rPr>
                <w:rFonts w:ascii="Times New Roman" w:hAnsi="Times New Roman" w:cs="Times New Roman"/>
                <w:b/>
                <w:bCs/>
              </w:rPr>
              <w:t>Avoid</w:t>
            </w:r>
          </w:p>
        </w:tc>
        <w:tc>
          <w:tcPr>
            <w:tcW w:w="1060" w:type="pct"/>
            <w:tcBorders>
              <w:top w:val="single" w:sz="8" w:space="0" w:color="FFFFFF"/>
              <w:left w:val="single" w:sz="8" w:space="0" w:color="FFFFFF"/>
              <w:bottom w:val="single" w:sz="24" w:space="0" w:color="FFFFFF"/>
              <w:right w:val="single" w:sz="8" w:space="0" w:color="FFFFFF"/>
            </w:tcBorders>
            <w:shd w:val="clear" w:color="auto" w:fill="5B9BD5"/>
            <w:tcMar>
              <w:top w:w="15" w:type="dxa"/>
              <w:left w:w="106" w:type="dxa"/>
              <w:bottom w:w="0" w:type="dxa"/>
              <w:right w:w="106" w:type="dxa"/>
            </w:tcMar>
            <w:hideMark/>
          </w:tcPr>
          <w:p w14:paraId="3E060DA9" w14:textId="77777777" w:rsidR="0005379A" w:rsidRPr="00871439" w:rsidRDefault="0005379A" w:rsidP="00E96B2F">
            <w:pPr>
              <w:spacing w:before="100" w:beforeAutospacing="1" w:after="100" w:afterAutospacing="1"/>
              <w:jc w:val="both"/>
              <w:outlineLvl w:val="0"/>
              <w:rPr>
                <w:rFonts w:ascii="Times New Roman" w:hAnsi="Times New Roman" w:cs="Times New Roman"/>
              </w:rPr>
            </w:pPr>
            <w:r w:rsidRPr="00871439">
              <w:rPr>
                <w:rFonts w:ascii="Times New Roman" w:hAnsi="Times New Roman" w:cs="Times New Roman"/>
                <w:b/>
                <w:bCs/>
              </w:rPr>
              <w:t>Shift</w:t>
            </w:r>
          </w:p>
        </w:tc>
        <w:tc>
          <w:tcPr>
            <w:tcW w:w="1306" w:type="pct"/>
            <w:tcBorders>
              <w:top w:val="single" w:sz="8" w:space="0" w:color="FFFFFF"/>
              <w:left w:val="single" w:sz="8" w:space="0" w:color="FFFFFF"/>
              <w:bottom w:val="single" w:sz="24" w:space="0" w:color="FFFFFF"/>
              <w:right w:val="single" w:sz="8" w:space="0" w:color="FFFFFF"/>
            </w:tcBorders>
            <w:shd w:val="clear" w:color="auto" w:fill="5B9BD5"/>
            <w:tcMar>
              <w:top w:w="15" w:type="dxa"/>
              <w:left w:w="106" w:type="dxa"/>
              <w:bottom w:w="0" w:type="dxa"/>
              <w:right w:w="106" w:type="dxa"/>
            </w:tcMar>
            <w:hideMark/>
          </w:tcPr>
          <w:p w14:paraId="0946D1B5" w14:textId="77777777" w:rsidR="0005379A" w:rsidRPr="00871439" w:rsidRDefault="0005379A" w:rsidP="00E96B2F">
            <w:pPr>
              <w:spacing w:before="100" w:beforeAutospacing="1" w:after="100" w:afterAutospacing="1"/>
              <w:jc w:val="both"/>
              <w:outlineLvl w:val="0"/>
              <w:rPr>
                <w:rFonts w:ascii="Times New Roman" w:hAnsi="Times New Roman" w:cs="Times New Roman"/>
              </w:rPr>
            </w:pPr>
            <w:r w:rsidRPr="00871439">
              <w:rPr>
                <w:rFonts w:ascii="Times New Roman" w:hAnsi="Times New Roman" w:cs="Times New Roman"/>
                <w:b/>
                <w:bCs/>
              </w:rPr>
              <w:t>Improve</w:t>
            </w:r>
          </w:p>
        </w:tc>
      </w:tr>
      <w:tr w:rsidR="0005379A" w:rsidRPr="00871439" w14:paraId="7B4AEA73" w14:textId="77777777" w:rsidTr="00E96B2F">
        <w:trPr>
          <w:trHeight w:val="465"/>
        </w:trPr>
        <w:tc>
          <w:tcPr>
            <w:tcW w:w="678" w:type="pct"/>
            <w:tcBorders>
              <w:top w:val="single" w:sz="24" w:space="0" w:color="FFFFFF"/>
              <w:left w:val="single" w:sz="8" w:space="0" w:color="FFFFFF"/>
              <w:bottom w:val="single" w:sz="8" w:space="0" w:color="FFFFFF"/>
              <w:right w:val="single" w:sz="8" w:space="0" w:color="FFFFFF"/>
            </w:tcBorders>
            <w:shd w:val="clear" w:color="auto" w:fill="5B9BD5"/>
            <w:tcMar>
              <w:top w:w="15" w:type="dxa"/>
              <w:left w:w="106" w:type="dxa"/>
              <w:bottom w:w="0" w:type="dxa"/>
              <w:right w:w="106" w:type="dxa"/>
            </w:tcMar>
            <w:hideMark/>
          </w:tcPr>
          <w:p w14:paraId="61E047F1" w14:textId="77777777" w:rsidR="0005379A" w:rsidRPr="00871439" w:rsidRDefault="0005379A" w:rsidP="00E96B2F">
            <w:pPr>
              <w:spacing w:before="100" w:beforeAutospacing="1" w:after="100" w:afterAutospacing="1"/>
              <w:jc w:val="both"/>
              <w:outlineLvl w:val="0"/>
              <w:rPr>
                <w:rFonts w:ascii="Times New Roman" w:hAnsi="Times New Roman" w:cs="Times New Roman"/>
              </w:rPr>
            </w:pPr>
            <w:r w:rsidRPr="00871439">
              <w:rPr>
                <w:rFonts w:ascii="Times New Roman" w:hAnsi="Times New Roman" w:cs="Times New Roman"/>
                <w:b/>
                <w:bCs/>
              </w:rPr>
              <w:t>Transport</w:t>
            </w:r>
          </w:p>
        </w:tc>
        <w:tc>
          <w:tcPr>
            <w:tcW w:w="819" w:type="pct"/>
            <w:tcBorders>
              <w:top w:val="single" w:sz="24" w:space="0" w:color="FFFFFF"/>
              <w:left w:val="single" w:sz="8" w:space="0" w:color="FFFFFF"/>
              <w:bottom w:val="single" w:sz="8" w:space="0" w:color="FFFFFF"/>
              <w:right w:val="single" w:sz="8" w:space="0" w:color="FFFFFF"/>
            </w:tcBorders>
            <w:shd w:val="clear" w:color="auto" w:fill="D2DEEF"/>
            <w:tcMar>
              <w:top w:w="15" w:type="dxa"/>
              <w:left w:w="106" w:type="dxa"/>
              <w:bottom w:w="0" w:type="dxa"/>
              <w:right w:w="106" w:type="dxa"/>
            </w:tcMar>
            <w:hideMark/>
          </w:tcPr>
          <w:p w14:paraId="7434C349" w14:textId="77777777" w:rsidR="0005379A" w:rsidRPr="00BB4A2B" w:rsidRDefault="0005379A" w:rsidP="0005379A">
            <w:pPr>
              <w:numPr>
                <w:ilvl w:val="0"/>
                <w:numId w:val="14"/>
              </w:numPr>
              <w:tabs>
                <w:tab w:val="clear" w:pos="720"/>
                <w:tab w:val="num" w:pos="318"/>
              </w:tabs>
              <w:spacing w:before="100" w:beforeAutospacing="1" w:after="100" w:afterAutospacing="1"/>
              <w:ind w:hanging="720"/>
              <w:outlineLvl w:val="0"/>
              <w:rPr>
                <w:rFonts w:ascii="Times New Roman" w:hAnsi="Times New Roman" w:cs="Times New Roman"/>
                <w:sz w:val="18"/>
                <w:szCs w:val="18"/>
              </w:rPr>
            </w:pPr>
            <w:r w:rsidRPr="00BB4A2B">
              <w:rPr>
                <w:rFonts w:ascii="Times New Roman" w:hAnsi="Times New Roman" w:cs="Times New Roman"/>
                <w:sz w:val="18"/>
                <w:szCs w:val="18"/>
              </w:rPr>
              <w:t>Accessibility</w:t>
            </w:r>
          </w:p>
          <w:p w14:paraId="2734C673" w14:textId="77777777" w:rsidR="0005379A" w:rsidRPr="00BB4A2B" w:rsidRDefault="0005379A" w:rsidP="0005379A">
            <w:pPr>
              <w:numPr>
                <w:ilvl w:val="0"/>
                <w:numId w:val="14"/>
              </w:numPr>
              <w:tabs>
                <w:tab w:val="clear" w:pos="720"/>
                <w:tab w:val="num" w:pos="318"/>
              </w:tabs>
              <w:spacing w:before="100" w:beforeAutospacing="1" w:after="100" w:afterAutospacing="1"/>
              <w:ind w:hanging="720"/>
              <w:outlineLvl w:val="0"/>
              <w:rPr>
                <w:rFonts w:ascii="Times New Roman" w:hAnsi="Times New Roman" w:cs="Times New Roman"/>
                <w:sz w:val="18"/>
                <w:szCs w:val="18"/>
                <w:lang w:val="de-DE"/>
              </w:rPr>
            </w:pPr>
            <w:r w:rsidRPr="00BB4A2B">
              <w:rPr>
                <w:rFonts w:ascii="Times New Roman" w:hAnsi="Times New Roman" w:cs="Times New Roman"/>
                <w:sz w:val="18"/>
                <w:szCs w:val="18"/>
              </w:rPr>
              <w:t>Mobility</w:t>
            </w:r>
          </w:p>
        </w:tc>
        <w:tc>
          <w:tcPr>
            <w:tcW w:w="1138" w:type="pct"/>
            <w:tcBorders>
              <w:top w:val="single" w:sz="24" w:space="0" w:color="FFFFFF"/>
              <w:left w:val="single" w:sz="8" w:space="0" w:color="FFFFFF"/>
              <w:bottom w:val="single" w:sz="8" w:space="0" w:color="FFFFFF"/>
              <w:right w:val="single" w:sz="8" w:space="0" w:color="FFFFFF"/>
            </w:tcBorders>
            <w:shd w:val="clear" w:color="auto" w:fill="D2DEEF"/>
            <w:tcMar>
              <w:top w:w="15" w:type="dxa"/>
              <w:left w:w="106" w:type="dxa"/>
              <w:bottom w:w="0" w:type="dxa"/>
              <w:right w:w="106" w:type="dxa"/>
            </w:tcMar>
            <w:hideMark/>
          </w:tcPr>
          <w:p w14:paraId="2EADF83B" w14:textId="77777777" w:rsidR="0005379A" w:rsidRPr="00BB4A2B" w:rsidRDefault="0005379A" w:rsidP="0005379A">
            <w:pPr>
              <w:numPr>
                <w:ilvl w:val="0"/>
                <w:numId w:val="14"/>
              </w:numPr>
              <w:tabs>
                <w:tab w:val="clear" w:pos="720"/>
                <w:tab w:val="num" w:pos="353"/>
              </w:tabs>
              <w:spacing w:before="100" w:beforeAutospacing="1" w:after="100" w:afterAutospacing="1"/>
              <w:ind w:left="353" w:hanging="353"/>
              <w:outlineLvl w:val="0"/>
              <w:rPr>
                <w:rFonts w:ascii="Times New Roman" w:hAnsi="Times New Roman" w:cs="Times New Roman"/>
                <w:sz w:val="18"/>
                <w:szCs w:val="18"/>
                <w:lang w:val="de-DE"/>
              </w:rPr>
            </w:pPr>
            <w:r w:rsidRPr="00BB4A2B">
              <w:rPr>
                <w:rFonts w:ascii="Times New Roman" w:hAnsi="Times New Roman" w:cs="Times New Roman"/>
                <w:sz w:val="18"/>
                <w:szCs w:val="18"/>
              </w:rPr>
              <w:t>Integrate transport &amp; land use planning</w:t>
            </w:r>
          </w:p>
          <w:p w14:paraId="6318A9BA" w14:textId="77777777" w:rsidR="0005379A" w:rsidRPr="00BB4A2B" w:rsidRDefault="0005379A" w:rsidP="0005379A">
            <w:pPr>
              <w:numPr>
                <w:ilvl w:val="0"/>
                <w:numId w:val="14"/>
              </w:numPr>
              <w:tabs>
                <w:tab w:val="clear" w:pos="720"/>
                <w:tab w:val="num" w:pos="353"/>
              </w:tabs>
              <w:spacing w:before="100" w:beforeAutospacing="1" w:after="100" w:afterAutospacing="1"/>
              <w:ind w:left="353" w:hanging="353"/>
              <w:outlineLvl w:val="0"/>
              <w:rPr>
                <w:rFonts w:ascii="Times New Roman" w:hAnsi="Times New Roman" w:cs="Times New Roman"/>
                <w:sz w:val="18"/>
                <w:szCs w:val="18"/>
                <w:lang w:val="de-DE"/>
              </w:rPr>
            </w:pPr>
            <w:r w:rsidRPr="00BB4A2B">
              <w:rPr>
                <w:rFonts w:ascii="Times New Roman" w:hAnsi="Times New Roman" w:cs="Times New Roman"/>
                <w:sz w:val="18"/>
                <w:szCs w:val="18"/>
              </w:rPr>
              <w:t>Smart logistics</w:t>
            </w:r>
          </w:p>
          <w:p w14:paraId="44342A8C" w14:textId="77777777" w:rsidR="0005379A" w:rsidRPr="00BB4A2B" w:rsidRDefault="0005379A" w:rsidP="0005379A">
            <w:pPr>
              <w:numPr>
                <w:ilvl w:val="0"/>
                <w:numId w:val="14"/>
              </w:numPr>
              <w:tabs>
                <w:tab w:val="clear" w:pos="720"/>
                <w:tab w:val="num" w:pos="353"/>
              </w:tabs>
              <w:spacing w:before="100" w:beforeAutospacing="1" w:after="100" w:afterAutospacing="1"/>
              <w:ind w:left="353" w:hanging="353"/>
              <w:outlineLvl w:val="0"/>
              <w:rPr>
                <w:rFonts w:ascii="Times New Roman" w:hAnsi="Times New Roman" w:cs="Times New Roman"/>
                <w:sz w:val="18"/>
                <w:szCs w:val="18"/>
                <w:lang w:val="de-DE"/>
              </w:rPr>
            </w:pPr>
            <w:r w:rsidRPr="00BB4A2B">
              <w:rPr>
                <w:rFonts w:ascii="Times New Roman" w:hAnsi="Times New Roman" w:cs="Times New Roman"/>
                <w:sz w:val="18"/>
                <w:szCs w:val="18"/>
              </w:rPr>
              <w:t>Tele-working</w:t>
            </w:r>
          </w:p>
          <w:p w14:paraId="20511EDE" w14:textId="77777777" w:rsidR="0005379A" w:rsidRPr="00BB4A2B" w:rsidRDefault="0005379A" w:rsidP="0005379A">
            <w:pPr>
              <w:numPr>
                <w:ilvl w:val="0"/>
                <w:numId w:val="14"/>
              </w:numPr>
              <w:tabs>
                <w:tab w:val="clear" w:pos="720"/>
                <w:tab w:val="num" w:pos="353"/>
              </w:tabs>
              <w:spacing w:before="100" w:beforeAutospacing="1" w:after="100" w:afterAutospacing="1"/>
              <w:ind w:left="353" w:hanging="353"/>
              <w:outlineLvl w:val="0"/>
              <w:rPr>
                <w:rFonts w:ascii="Times New Roman" w:hAnsi="Times New Roman" w:cs="Times New Roman"/>
                <w:sz w:val="18"/>
                <w:szCs w:val="18"/>
                <w:lang w:val="de-DE"/>
              </w:rPr>
            </w:pPr>
            <w:r w:rsidRPr="00BB4A2B">
              <w:rPr>
                <w:rFonts w:ascii="Times New Roman" w:hAnsi="Times New Roman" w:cs="Times New Roman"/>
                <w:sz w:val="18"/>
                <w:szCs w:val="18"/>
              </w:rPr>
              <w:t>Compact cities</w:t>
            </w:r>
          </w:p>
        </w:tc>
        <w:tc>
          <w:tcPr>
            <w:tcW w:w="1060" w:type="pct"/>
            <w:tcBorders>
              <w:top w:val="single" w:sz="24" w:space="0" w:color="FFFFFF"/>
              <w:left w:val="single" w:sz="8" w:space="0" w:color="FFFFFF"/>
              <w:bottom w:val="single" w:sz="8" w:space="0" w:color="FFFFFF"/>
              <w:right w:val="single" w:sz="8" w:space="0" w:color="FFFFFF"/>
            </w:tcBorders>
            <w:shd w:val="clear" w:color="auto" w:fill="D2DEEF"/>
            <w:tcMar>
              <w:top w:w="15" w:type="dxa"/>
              <w:left w:w="106" w:type="dxa"/>
              <w:bottom w:w="0" w:type="dxa"/>
              <w:right w:w="106" w:type="dxa"/>
            </w:tcMar>
            <w:hideMark/>
          </w:tcPr>
          <w:p w14:paraId="6319F49A" w14:textId="77777777" w:rsidR="0005379A" w:rsidRPr="00BB4A2B" w:rsidRDefault="0005379A" w:rsidP="0005379A">
            <w:pPr>
              <w:numPr>
                <w:ilvl w:val="0"/>
                <w:numId w:val="14"/>
              </w:numPr>
              <w:tabs>
                <w:tab w:val="clear" w:pos="720"/>
              </w:tabs>
              <w:spacing w:before="100" w:beforeAutospacing="1" w:after="100" w:afterAutospacing="1"/>
              <w:ind w:left="348" w:hanging="348"/>
              <w:outlineLvl w:val="0"/>
              <w:rPr>
                <w:rFonts w:ascii="Times New Roman" w:hAnsi="Times New Roman" w:cs="Times New Roman"/>
                <w:sz w:val="18"/>
                <w:szCs w:val="18"/>
              </w:rPr>
            </w:pPr>
            <w:r w:rsidRPr="00BB4A2B">
              <w:rPr>
                <w:rFonts w:ascii="Times New Roman" w:hAnsi="Times New Roman" w:cs="Times New Roman"/>
                <w:sz w:val="18"/>
                <w:szCs w:val="18"/>
              </w:rPr>
              <w:t>Mode shift from car to cycling, walking, or public transit</w:t>
            </w:r>
          </w:p>
        </w:tc>
        <w:tc>
          <w:tcPr>
            <w:tcW w:w="1306" w:type="pct"/>
            <w:tcBorders>
              <w:top w:val="single" w:sz="24" w:space="0" w:color="FFFFFF"/>
              <w:left w:val="single" w:sz="8" w:space="0" w:color="FFFFFF"/>
              <w:bottom w:val="single" w:sz="8" w:space="0" w:color="FFFFFF"/>
              <w:right w:val="single" w:sz="8" w:space="0" w:color="FFFFFF"/>
            </w:tcBorders>
            <w:shd w:val="clear" w:color="auto" w:fill="D2DEEF"/>
            <w:tcMar>
              <w:top w:w="15" w:type="dxa"/>
              <w:left w:w="106" w:type="dxa"/>
              <w:bottom w:w="0" w:type="dxa"/>
              <w:right w:w="106" w:type="dxa"/>
            </w:tcMar>
            <w:hideMark/>
          </w:tcPr>
          <w:p w14:paraId="75C99C7F" w14:textId="77777777" w:rsidR="0005379A" w:rsidRPr="00BB4A2B" w:rsidRDefault="0005379A" w:rsidP="0005379A">
            <w:pPr>
              <w:numPr>
                <w:ilvl w:val="0"/>
                <w:numId w:val="14"/>
              </w:numPr>
              <w:tabs>
                <w:tab w:val="clear" w:pos="720"/>
                <w:tab w:val="num" w:pos="349"/>
              </w:tabs>
              <w:spacing w:before="100" w:beforeAutospacing="1" w:after="100" w:afterAutospacing="1"/>
              <w:ind w:left="349" w:hanging="491"/>
              <w:outlineLvl w:val="0"/>
              <w:rPr>
                <w:rFonts w:ascii="Times New Roman" w:hAnsi="Times New Roman" w:cs="Times New Roman"/>
                <w:sz w:val="18"/>
                <w:szCs w:val="18"/>
              </w:rPr>
            </w:pPr>
            <w:r w:rsidRPr="00BB4A2B">
              <w:rPr>
                <w:rFonts w:ascii="Times New Roman" w:hAnsi="Times New Roman" w:cs="Times New Roman"/>
                <w:sz w:val="18"/>
                <w:szCs w:val="18"/>
              </w:rPr>
              <w:t>Electric two, three, and four wheelers</w:t>
            </w:r>
          </w:p>
          <w:p w14:paraId="5285AB32" w14:textId="77777777" w:rsidR="0005379A" w:rsidRPr="00BB4A2B" w:rsidRDefault="0005379A" w:rsidP="0005379A">
            <w:pPr>
              <w:numPr>
                <w:ilvl w:val="0"/>
                <w:numId w:val="14"/>
              </w:numPr>
              <w:tabs>
                <w:tab w:val="clear" w:pos="720"/>
                <w:tab w:val="num" w:pos="349"/>
              </w:tabs>
              <w:spacing w:before="100" w:beforeAutospacing="1" w:after="100" w:afterAutospacing="1"/>
              <w:ind w:left="349" w:hanging="491"/>
              <w:outlineLvl w:val="0"/>
              <w:rPr>
                <w:rFonts w:ascii="Times New Roman" w:hAnsi="Times New Roman" w:cs="Times New Roman"/>
                <w:sz w:val="18"/>
                <w:szCs w:val="18"/>
                <w:lang w:val="de-DE"/>
              </w:rPr>
            </w:pPr>
            <w:r w:rsidRPr="00BB4A2B">
              <w:rPr>
                <w:rFonts w:ascii="Times New Roman" w:hAnsi="Times New Roman" w:cs="Times New Roman"/>
                <w:sz w:val="18"/>
                <w:szCs w:val="18"/>
              </w:rPr>
              <w:t>Eco-driving</w:t>
            </w:r>
          </w:p>
          <w:p w14:paraId="6D058F21" w14:textId="77777777" w:rsidR="0005379A" w:rsidRPr="00BB4A2B" w:rsidRDefault="0005379A" w:rsidP="0005379A">
            <w:pPr>
              <w:numPr>
                <w:ilvl w:val="0"/>
                <w:numId w:val="14"/>
              </w:numPr>
              <w:tabs>
                <w:tab w:val="clear" w:pos="720"/>
                <w:tab w:val="num" w:pos="349"/>
              </w:tabs>
              <w:spacing w:before="100" w:beforeAutospacing="1" w:after="100" w:afterAutospacing="1"/>
              <w:ind w:left="349" w:hanging="491"/>
              <w:outlineLvl w:val="0"/>
              <w:rPr>
                <w:rFonts w:ascii="Times New Roman" w:hAnsi="Times New Roman" w:cs="Times New Roman"/>
                <w:sz w:val="18"/>
                <w:szCs w:val="18"/>
                <w:lang w:val="de-DE"/>
              </w:rPr>
            </w:pPr>
            <w:r w:rsidRPr="00BB4A2B">
              <w:rPr>
                <w:rFonts w:ascii="Times New Roman" w:hAnsi="Times New Roman" w:cs="Times New Roman"/>
                <w:sz w:val="18"/>
                <w:szCs w:val="18"/>
              </w:rPr>
              <w:t>Electric vehicles (various kinds)</w:t>
            </w:r>
          </w:p>
          <w:p w14:paraId="0950C965" w14:textId="77777777" w:rsidR="0005379A" w:rsidRPr="00BB4A2B" w:rsidRDefault="0005379A" w:rsidP="0005379A">
            <w:pPr>
              <w:numPr>
                <w:ilvl w:val="0"/>
                <w:numId w:val="14"/>
              </w:numPr>
              <w:tabs>
                <w:tab w:val="clear" w:pos="720"/>
                <w:tab w:val="num" w:pos="349"/>
              </w:tabs>
              <w:spacing w:before="100" w:beforeAutospacing="1" w:after="100" w:afterAutospacing="1"/>
              <w:ind w:left="349" w:hanging="491"/>
              <w:outlineLvl w:val="0"/>
              <w:rPr>
                <w:rFonts w:ascii="Times New Roman" w:hAnsi="Times New Roman" w:cs="Times New Roman"/>
                <w:sz w:val="18"/>
                <w:szCs w:val="18"/>
                <w:lang w:val="de-DE"/>
              </w:rPr>
            </w:pPr>
            <w:r w:rsidRPr="00BB4A2B">
              <w:rPr>
                <w:rFonts w:ascii="Times New Roman" w:hAnsi="Times New Roman" w:cs="Times New Roman"/>
                <w:sz w:val="18"/>
                <w:szCs w:val="18"/>
              </w:rPr>
              <w:t>Smaller, light-weight vehicles</w:t>
            </w:r>
          </w:p>
        </w:tc>
      </w:tr>
      <w:tr w:rsidR="0005379A" w:rsidRPr="00871439" w14:paraId="269F7DF8" w14:textId="77777777" w:rsidTr="00E96B2F">
        <w:trPr>
          <w:trHeight w:val="874"/>
        </w:trPr>
        <w:tc>
          <w:tcPr>
            <w:tcW w:w="678" w:type="pct"/>
            <w:tcBorders>
              <w:top w:val="single" w:sz="8" w:space="0" w:color="FFFFFF"/>
              <w:left w:val="single" w:sz="8" w:space="0" w:color="FFFFFF"/>
              <w:bottom w:val="single" w:sz="8" w:space="0" w:color="FFFFFF"/>
              <w:right w:val="single" w:sz="8" w:space="0" w:color="FFFFFF"/>
            </w:tcBorders>
            <w:shd w:val="clear" w:color="auto" w:fill="5B9BD5"/>
            <w:tcMar>
              <w:top w:w="15" w:type="dxa"/>
              <w:left w:w="106" w:type="dxa"/>
              <w:bottom w:w="0" w:type="dxa"/>
              <w:right w:w="106" w:type="dxa"/>
            </w:tcMar>
            <w:hideMark/>
          </w:tcPr>
          <w:p w14:paraId="041137EA" w14:textId="77777777" w:rsidR="0005379A" w:rsidRPr="00871439" w:rsidRDefault="0005379A" w:rsidP="00E96B2F">
            <w:pPr>
              <w:spacing w:before="100" w:beforeAutospacing="1" w:after="100" w:afterAutospacing="1"/>
              <w:jc w:val="both"/>
              <w:outlineLvl w:val="0"/>
              <w:rPr>
                <w:rFonts w:ascii="Times New Roman" w:hAnsi="Times New Roman" w:cs="Times New Roman"/>
                <w:lang w:val="de-DE"/>
              </w:rPr>
            </w:pPr>
            <w:r w:rsidRPr="00871439">
              <w:rPr>
                <w:rFonts w:ascii="Times New Roman" w:hAnsi="Times New Roman" w:cs="Times New Roman"/>
                <w:b/>
                <w:bCs/>
              </w:rPr>
              <w:t>Buildings</w:t>
            </w:r>
          </w:p>
        </w:tc>
        <w:tc>
          <w:tcPr>
            <w:tcW w:w="819"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6" w:type="dxa"/>
              <w:bottom w:w="0" w:type="dxa"/>
              <w:right w:w="106" w:type="dxa"/>
            </w:tcMar>
            <w:hideMark/>
          </w:tcPr>
          <w:p w14:paraId="239AC27C" w14:textId="77777777" w:rsidR="0005379A" w:rsidRPr="00BB4A2B" w:rsidRDefault="0005379A" w:rsidP="0005379A">
            <w:pPr>
              <w:numPr>
                <w:ilvl w:val="0"/>
                <w:numId w:val="15"/>
              </w:numPr>
              <w:tabs>
                <w:tab w:val="clear" w:pos="720"/>
                <w:tab w:val="num" w:pos="318"/>
              </w:tabs>
              <w:spacing w:before="100" w:beforeAutospacing="1" w:after="100" w:afterAutospacing="1"/>
              <w:ind w:hanging="720"/>
              <w:outlineLvl w:val="0"/>
              <w:rPr>
                <w:rFonts w:ascii="Times New Roman" w:hAnsi="Times New Roman" w:cs="Times New Roman"/>
                <w:sz w:val="18"/>
                <w:szCs w:val="18"/>
                <w:lang w:val="de-DE"/>
              </w:rPr>
            </w:pPr>
            <w:r w:rsidRPr="00BB4A2B">
              <w:rPr>
                <w:rFonts w:ascii="Times New Roman" w:hAnsi="Times New Roman" w:cs="Times New Roman"/>
                <w:sz w:val="18"/>
                <w:szCs w:val="18"/>
              </w:rPr>
              <w:t>Shelter</w:t>
            </w:r>
          </w:p>
        </w:tc>
        <w:tc>
          <w:tcPr>
            <w:tcW w:w="1138"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6" w:type="dxa"/>
              <w:bottom w:w="0" w:type="dxa"/>
              <w:right w:w="106" w:type="dxa"/>
            </w:tcMar>
            <w:hideMark/>
          </w:tcPr>
          <w:p w14:paraId="0323C48D" w14:textId="77777777" w:rsidR="0005379A" w:rsidRPr="00BB4A2B" w:rsidRDefault="0005379A" w:rsidP="0005379A">
            <w:pPr>
              <w:numPr>
                <w:ilvl w:val="0"/>
                <w:numId w:val="15"/>
              </w:numPr>
              <w:tabs>
                <w:tab w:val="clear" w:pos="720"/>
                <w:tab w:val="num" w:pos="353"/>
              </w:tabs>
              <w:spacing w:before="100" w:beforeAutospacing="1" w:after="100" w:afterAutospacing="1"/>
              <w:ind w:left="353" w:hanging="353"/>
              <w:outlineLvl w:val="0"/>
              <w:rPr>
                <w:rFonts w:ascii="Times New Roman" w:hAnsi="Times New Roman" w:cs="Times New Roman"/>
                <w:sz w:val="18"/>
                <w:szCs w:val="18"/>
              </w:rPr>
            </w:pPr>
            <w:r>
              <w:rPr>
                <w:rFonts w:ascii="Times New Roman" w:hAnsi="Times New Roman" w:cs="Times New Roman"/>
                <w:sz w:val="18"/>
                <w:szCs w:val="18"/>
              </w:rPr>
              <w:t xml:space="preserve">Passive house or retrofit (avoiding </w:t>
            </w:r>
            <w:r w:rsidRPr="00BB4A2B">
              <w:rPr>
                <w:rFonts w:ascii="Times New Roman" w:hAnsi="Times New Roman" w:cs="Times New Roman"/>
                <w:sz w:val="18"/>
                <w:szCs w:val="18"/>
              </w:rPr>
              <w:t>demand for heating/</w:t>
            </w:r>
            <w:r>
              <w:rPr>
                <w:rFonts w:ascii="Times New Roman" w:hAnsi="Times New Roman" w:cs="Times New Roman"/>
                <w:sz w:val="18"/>
                <w:szCs w:val="18"/>
              </w:rPr>
              <w:t xml:space="preserve"> </w:t>
            </w:r>
            <w:r w:rsidRPr="00BB4A2B">
              <w:rPr>
                <w:rFonts w:ascii="Times New Roman" w:hAnsi="Times New Roman" w:cs="Times New Roman"/>
                <w:sz w:val="18"/>
                <w:szCs w:val="18"/>
              </w:rPr>
              <w:t>cooling)</w:t>
            </w:r>
          </w:p>
        </w:tc>
        <w:tc>
          <w:tcPr>
            <w:tcW w:w="1060"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6" w:type="dxa"/>
              <w:bottom w:w="0" w:type="dxa"/>
              <w:right w:w="106" w:type="dxa"/>
            </w:tcMar>
            <w:hideMark/>
          </w:tcPr>
          <w:p w14:paraId="0E37FCDD" w14:textId="77777777" w:rsidR="0005379A" w:rsidRPr="00BB4A2B" w:rsidRDefault="0005379A" w:rsidP="0005379A">
            <w:pPr>
              <w:numPr>
                <w:ilvl w:val="0"/>
                <w:numId w:val="15"/>
              </w:numPr>
              <w:tabs>
                <w:tab w:val="clear" w:pos="720"/>
              </w:tabs>
              <w:spacing w:before="100" w:beforeAutospacing="1" w:after="100" w:afterAutospacing="1"/>
              <w:ind w:left="348" w:hanging="348"/>
              <w:outlineLvl w:val="0"/>
              <w:rPr>
                <w:rFonts w:ascii="Times New Roman" w:hAnsi="Times New Roman" w:cs="Times New Roman"/>
                <w:sz w:val="18"/>
                <w:szCs w:val="18"/>
              </w:rPr>
            </w:pPr>
            <w:r>
              <w:rPr>
                <w:rFonts w:ascii="Times New Roman" w:hAnsi="Times New Roman" w:cs="Times New Roman"/>
                <w:sz w:val="18"/>
                <w:szCs w:val="18"/>
              </w:rPr>
              <w:t>H</w:t>
            </w:r>
            <w:r w:rsidRPr="00BB4A2B">
              <w:rPr>
                <w:rFonts w:ascii="Times New Roman" w:hAnsi="Times New Roman" w:cs="Times New Roman"/>
                <w:sz w:val="18"/>
                <w:szCs w:val="18"/>
              </w:rPr>
              <w:t>eat pumps, district heating, combined heat and power</w:t>
            </w:r>
          </w:p>
        </w:tc>
        <w:tc>
          <w:tcPr>
            <w:tcW w:w="1306"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6" w:type="dxa"/>
              <w:bottom w:w="0" w:type="dxa"/>
              <w:right w:w="106" w:type="dxa"/>
            </w:tcMar>
            <w:hideMark/>
          </w:tcPr>
          <w:p w14:paraId="14EC6123" w14:textId="77777777" w:rsidR="0005379A" w:rsidRPr="00BB4A2B" w:rsidRDefault="0005379A" w:rsidP="0005379A">
            <w:pPr>
              <w:numPr>
                <w:ilvl w:val="0"/>
                <w:numId w:val="15"/>
              </w:numPr>
              <w:tabs>
                <w:tab w:val="clear" w:pos="720"/>
                <w:tab w:val="num" w:pos="349"/>
              </w:tabs>
              <w:spacing w:before="100" w:beforeAutospacing="1" w:after="100" w:afterAutospacing="1"/>
              <w:ind w:left="349" w:hanging="491"/>
              <w:outlineLvl w:val="0"/>
              <w:rPr>
                <w:rFonts w:ascii="Times New Roman" w:hAnsi="Times New Roman" w:cs="Times New Roman"/>
                <w:sz w:val="18"/>
                <w:szCs w:val="18"/>
                <w:lang w:val="de-DE"/>
              </w:rPr>
            </w:pPr>
            <w:r>
              <w:rPr>
                <w:rFonts w:ascii="Times New Roman" w:hAnsi="Times New Roman" w:cs="Times New Roman"/>
                <w:sz w:val="18"/>
                <w:szCs w:val="18"/>
              </w:rPr>
              <w:t>C</w:t>
            </w:r>
            <w:r w:rsidRPr="00BB4A2B">
              <w:rPr>
                <w:rFonts w:ascii="Times New Roman" w:hAnsi="Times New Roman" w:cs="Times New Roman"/>
                <w:sz w:val="18"/>
                <w:szCs w:val="18"/>
              </w:rPr>
              <w:t>ondensing boilers</w:t>
            </w:r>
          </w:p>
          <w:p w14:paraId="4B5744B2" w14:textId="77777777" w:rsidR="0005379A" w:rsidRDefault="0005379A" w:rsidP="0005379A">
            <w:pPr>
              <w:numPr>
                <w:ilvl w:val="0"/>
                <w:numId w:val="15"/>
              </w:numPr>
              <w:tabs>
                <w:tab w:val="clear" w:pos="720"/>
                <w:tab w:val="num" w:pos="349"/>
              </w:tabs>
              <w:spacing w:before="100" w:beforeAutospacing="1" w:after="100" w:afterAutospacing="1"/>
              <w:ind w:left="349" w:hanging="491"/>
              <w:outlineLvl w:val="0"/>
              <w:rPr>
                <w:rFonts w:ascii="Times New Roman" w:hAnsi="Times New Roman" w:cs="Times New Roman"/>
                <w:sz w:val="18"/>
                <w:szCs w:val="18"/>
              </w:rPr>
            </w:pPr>
            <w:r w:rsidRPr="00BB4A2B">
              <w:rPr>
                <w:rFonts w:ascii="Times New Roman" w:hAnsi="Times New Roman" w:cs="Times New Roman"/>
                <w:sz w:val="18"/>
                <w:szCs w:val="18"/>
              </w:rPr>
              <w:t>incremental</w:t>
            </w:r>
            <w:r>
              <w:rPr>
                <w:rFonts w:ascii="Times New Roman" w:hAnsi="Times New Roman" w:cs="Times New Roman"/>
                <w:sz w:val="18"/>
                <w:szCs w:val="18"/>
              </w:rPr>
              <w:t xml:space="preserve"> insulation options</w:t>
            </w:r>
          </w:p>
          <w:p w14:paraId="6DF3375B" w14:textId="77777777" w:rsidR="0005379A" w:rsidRPr="00BB4A2B" w:rsidRDefault="0005379A" w:rsidP="0005379A">
            <w:pPr>
              <w:numPr>
                <w:ilvl w:val="0"/>
                <w:numId w:val="15"/>
              </w:numPr>
              <w:tabs>
                <w:tab w:val="clear" w:pos="720"/>
                <w:tab w:val="num" w:pos="349"/>
              </w:tabs>
              <w:spacing w:before="100" w:beforeAutospacing="1" w:after="100" w:afterAutospacing="1"/>
              <w:ind w:left="349" w:hanging="491"/>
              <w:outlineLvl w:val="0"/>
              <w:rPr>
                <w:rFonts w:ascii="Times New Roman" w:hAnsi="Times New Roman" w:cs="Times New Roman"/>
                <w:sz w:val="18"/>
                <w:szCs w:val="18"/>
              </w:rPr>
            </w:pPr>
            <w:r>
              <w:rPr>
                <w:rFonts w:ascii="Times New Roman" w:hAnsi="Times New Roman" w:cs="Times New Roman"/>
                <w:sz w:val="18"/>
                <w:szCs w:val="18"/>
              </w:rPr>
              <w:t xml:space="preserve">Energy </w:t>
            </w:r>
            <w:r w:rsidRPr="00BB4A2B">
              <w:rPr>
                <w:rFonts w:ascii="Times New Roman" w:hAnsi="Times New Roman" w:cs="Times New Roman"/>
                <w:sz w:val="18"/>
                <w:szCs w:val="18"/>
              </w:rPr>
              <w:t>efficient appliances</w:t>
            </w:r>
          </w:p>
        </w:tc>
      </w:tr>
      <w:tr w:rsidR="0005379A" w:rsidRPr="00871439" w14:paraId="14A9F3AC" w14:textId="77777777" w:rsidTr="00E96B2F">
        <w:trPr>
          <w:trHeight w:val="740"/>
        </w:trPr>
        <w:tc>
          <w:tcPr>
            <w:tcW w:w="678" w:type="pct"/>
            <w:tcBorders>
              <w:top w:val="single" w:sz="8" w:space="0" w:color="FFFFFF"/>
              <w:left w:val="single" w:sz="8" w:space="0" w:color="FFFFFF"/>
              <w:bottom w:val="single" w:sz="8" w:space="0" w:color="FFFFFF"/>
              <w:right w:val="single" w:sz="8" w:space="0" w:color="FFFFFF"/>
            </w:tcBorders>
            <w:shd w:val="clear" w:color="auto" w:fill="5B9BD5"/>
            <w:tcMar>
              <w:top w:w="15" w:type="dxa"/>
              <w:left w:w="106" w:type="dxa"/>
              <w:bottom w:w="0" w:type="dxa"/>
              <w:right w:w="106" w:type="dxa"/>
            </w:tcMar>
            <w:hideMark/>
          </w:tcPr>
          <w:p w14:paraId="4FB059C0" w14:textId="77777777" w:rsidR="0005379A" w:rsidRPr="00871439" w:rsidRDefault="0005379A" w:rsidP="00E96B2F">
            <w:pPr>
              <w:spacing w:before="100" w:beforeAutospacing="1" w:after="100" w:afterAutospacing="1"/>
              <w:jc w:val="both"/>
              <w:outlineLvl w:val="0"/>
              <w:rPr>
                <w:rFonts w:ascii="Times New Roman" w:hAnsi="Times New Roman" w:cs="Times New Roman"/>
                <w:lang w:val="de-DE"/>
              </w:rPr>
            </w:pPr>
            <w:r w:rsidRPr="00871439">
              <w:rPr>
                <w:rFonts w:ascii="Times New Roman" w:hAnsi="Times New Roman" w:cs="Times New Roman"/>
                <w:b/>
                <w:bCs/>
              </w:rPr>
              <w:t>Industry</w:t>
            </w:r>
          </w:p>
        </w:tc>
        <w:tc>
          <w:tcPr>
            <w:tcW w:w="819"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6" w:type="dxa"/>
              <w:bottom w:w="0" w:type="dxa"/>
              <w:right w:w="106" w:type="dxa"/>
            </w:tcMar>
            <w:hideMark/>
          </w:tcPr>
          <w:p w14:paraId="3B6FFF9B" w14:textId="47C95928" w:rsidR="0005379A" w:rsidRPr="00BB4A2B" w:rsidRDefault="0005379A" w:rsidP="0005379A">
            <w:pPr>
              <w:numPr>
                <w:ilvl w:val="0"/>
                <w:numId w:val="16"/>
              </w:numPr>
              <w:tabs>
                <w:tab w:val="clear" w:pos="720"/>
                <w:tab w:val="num" w:pos="318"/>
              </w:tabs>
              <w:spacing w:before="100" w:beforeAutospacing="1" w:after="100" w:afterAutospacing="1"/>
              <w:ind w:hanging="720"/>
              <w:outlineLvl w:val="0"/>
              <w:rPr>
                <w:rFonts w:ascii="Times New Roman" w:hAnsi="Times New Roman" w:cs="Times New Roman"/>
                <w:sz w:val="18"/>
                <w:szCs w:val="18"/>
                <w:lang w:val="de-DE"/>
              </w:rPr>
            </w:pPr>
            <w:r w:rsidRPr="00BB4A2B">
              <w:rPr>
                <w:rFonts w:ascii="Times New Roman" w:hAnsi="Times New Roman" w:cs="Times New Roman"/>
                <w:sz w:val="18"/>
                <w:szCs w:val="18"/>
              </w:rPr>
              <w:t>Clothing</w:t>
            </w:r>
            <w:r w:rsidR="00025104">
              <w:rPr>
                <w:rFonts w:ascii="Times New Roman" w:hAnsi="Times New Roman" w:cs="Times New Roman"/>
                <w:sz w:val="18"/>
                <w:szCs w:val="18"/>
              </w:rPr>
              <w:t xml:space="preserve"> </w:t>
            </w:r>
          </w:p>
          <w:p w14:paraId="52ADA384" w14:textId="77777777" w:rsidR="0005379A" w:rsidRPr="00BB4A2B" w:rsidRDefault="0005379A" w:rsidP="0005379A">
            <w:pPr>
              <w:numPr>
                <w:ilvl w:val="0"/>
                <w:numId w:val="16"/>
              </w:numPr>
              <w:tabs>
                <w:tab w:val="clear" w:pos="720"/>
                <w:tab w:val="num" w:pos="318"/>
              </w:tabs>
              <w:spacing w:before="100" w:beforeAutospacing="1" w:after="100" w:afterAutospacing="1"/>
              <w:ind w:hanging="720"/>
              <w:outlineLvl w:val="0"/>
              <w:rPr>
                <w:rFonts w:ascii="Times New Roman" w:hAnsi="Times New Roman" w:cs="Times New Roman"/>
                <w:sz w:val="18"/>
                <w:szCs w:val="18"/>
                <w:lang w:val="de-DE"/>
              </w:rPr>
            </w:pPr>
            <w:r w:rsidRPr="00BB4A2B">
              <w:rPr>
                <w:rFonts w:ascii="Times New Roman" w:hAnsi="Times New Roman" w:cs="Times New Roman"/>
                <w:sz w:val="18"/>
                <w:szCs w:val="18"/>
              </w:rPr>
              <w:t>Appliances</w:t>
            </w:r>
          </w:p>
        </w:tc>
        <w:tc>
          <w:tcPr>
            <w:tcW w:w="1138"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6" w:type="dxa"/>
              <w:bottom w:w="0" w:type="dxa"/>
              <w:right w:w="106" w:type="dxa"/>
            </w:tcMar>
            <w:hideMark/>
          </w:tcPr>
          <w:p w14:paraId="5A850852" w14:textId="73F2E1B2" w:rsidR="00025104" w:rsidRDefault="00025104" w:rsidP="0005379A">
            <w:pPr>
              <w:numPr>
                <w:ilvl w:val="0"/>
                <w:numId w:val="16"/>
              </w:numPr>
              <w:tabs>
                <w:tab w:val="clear" w:pos="720"/>
                <w:tab w:val="num" w:pos="353"/>
              </w:tabs>
              <w:spacing w:before="100" w:beforeAutospacing="1" w:after="100" w:afterAutospacing="1"/>
              <w:ind w:left="353" w:hanging="353"/>
              <w:outlineLvl w:val="0"/>
              <w:rPr>
                <w:rFonts w:ascii="Times New Roman" w:hAnsi="Times New Roman" w:cs="Times New Roman"/>
                <w:sz w:val="18"/>
                <w:szCs w:val="18"/>
              </w:rPr>
            </w:pPr>
            <w:r w:rsidRPr="00BB4A2B">
              <w:rPr>
                <w:rFonts w:ascii="Times New Roman" w:hAnsi="Times New Roman" w:cs="Times New Roman"/>
                <w:sz w:val="18"/>
                <w:szCs w:val="18"/>
              </w:rPr>
              <w:t>Long lasting fabric, appliances,</w:t>
            </w:r>
            <w:r>
              <w:rPr>
                <w:rFonts w:ascii="Times New Roman" w:hAnsi="Times New Roman" w:cs="Times New Roman"/>
                <w:sz w:val="18"/>
                <w:szCs w:val="18"/>
              </w:rPr>
              <w:t xml:space="preserve"> sharing economy,</w:t>
            </w:r>
          </w:p>
          <w:p w14:paraId="6A66E05C" w14:textId="6A16F9F1" w:rsidR="0005379A" w:rsidRPr="00BB4A2B" w:rsidRDefault="0005379A" w:rsidP="0005379A">
            <w:pPr>
              <w:numPr>
                <w:ilvl w:val="0"/>
                <w:numId w:val="16"/>
              </w:numPr>
              <w:tabs>
                <w:tab w:val="clear" w:pos="720"/>
                <w:tab w:val="num" w:pos="353"/>
              </w:tabs>
              <w:spacing w:before="100" w:beforeAutospacing="1" w:after="100" w:afterAutospacing="1"/>
              <w:ind w:left="353" w:hanging="353"/>
              <w:outlineLvl w:val="0"/>
              <w:rPr>
                <w:rFonts w:ascii="Times New Roman" w:hAnsi="Times New Roman" w:cs="Times New Roman"/>
                <w:sz w:val="18"/>
                <w:szCs w:val="18"/>
              </w:rPr>
            </w:pPr>
            <w:r w:rsidRPr="00BB4A2B">
              <w:rPr>
                <w:rFonts w:ascii="Times New Roman" w:hAnsi="Times New Roman" w:cs="Times New Roman"/>
                <w:sz w:val="18"/>
                <w:szCs w:val="18"/>
              </w:rPr>
              <w:t>eco-industrial parks</w:t>
            </w:r>
            <w:r w:rsidR="009E74CD">
              <w:rPr>
                <w:rFonts w:ascii="Times New Roman" w:hAnsi="Times New Roman" w:cs="Times New Roman"/>
                <w:sz w:val="18"/>
                <w:szCs w:val="18"/>
              </w:rPr>
              <w:t>, circular economy</w:t>
            </w:r>
          </w:p>
        </w:tc>
        <w:tc>
          <w:tcPr>
            <w:tcW w:w="1060"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6" w:type="dxa"/>
              <w:bottom w:w="0" w:type="dxa"/>
              <w:right w:w="106" w:type="dxa"/>
            </w:tcMar>
            <w:hideMark/>
          </w:tcPr>
          <w:p w14:paraId="07BA085C" w14:textId="20B4B1FC" w:rsidR="0005379A" w:rsidRPr="00BB4A2B" w:rsidRDefault="00A237E4" w:rsidP="009B50C7">
            <w:pPr>
              <w:numPr>
                <w:ilvl w:val="0"/>
                <w:numId w:val="16"/>
              </w:numPr>
              <w:tabs>
                <w:tab w:val="clear" w:pos="720"/>
              </w:tabs>
              <w:spacing w:before="100" w:beforeAutospacing="1" w:after="100" w:afterAutospacing="1"/>
              <w:ind w:left="348" w:hanging="348"/>
              <w:outlineLvl w:val="0"/>
              <w:rPr>
                <w:rFonts w:ascii="Times New Roman" w:hAnsi="Times New Roman" w:cs="Times New Roman"/>
                <w:sz w:val="18"/>
                <w:szCs w:val="18"/>
              </w:rPr>
            </w:pPr>
            <w:r>
              <w:rPr>
                <w:rFonts w:ascii="Times New Roman" w:hAnsi="Times New Roman" w:cs="Times New Roman"/>
                <w:sz w:val="18"/>
                <w:szCs w:val="18"/>
              </w:rPr>
              <w:t xml:space="preserve">Virgin material </w:t>
            </w:r>
            <w:r w:rsidR="009B50C7">
              <w:rPr>
                <w:rFonts w:ascii="Times New Roman" w:hAnsi="Times New Roman" w:cs="Times New Roman"/>
                <w:sz w:val="18"/>
                <w:szCs w:val="18"/>
              </w:rPr>
              <w:t>to</w:t>
            </w:r>
            <w:r>
              <w:rPr>
                <w:rFonts w:ascii="Times New Roman" w:hAnsi="Times New Roman" w:cs="Times New Roman"/>
                <w:sz w:val="18"/>
                <w:szCs w:val="18"/>
              </w:rPr>
              <w:t xml:space="preserve"> recycled materials, new materials for buildings </w:t>
            </w:r>
            <w:r w:rsidR="0005379A" w:rsidRPr="00BB4A2B">
              <w:rPr>
                <w:rFonts w:ascii="Times New Roman" w:hAnsi="Times New Roman" w:cs="Times New Roman"/>
                <w:sz w:val="18"/>
                <w:szCs w:val="18"/>
              </w:rPr>
              <w:t>and infrastructure</w:t>
            </w:r>
          </w:p>
        </w:tc>
        <w:tc>
          <w:tcPr>
            <w:tcW w:w="1306" w:type="pct"/>
            <w:tcBorders>
              <w:top w:val="single" w:sz="8" w:space="0" w:color="FFFFFF"/>
              <w:left w:val="single" w:sz="8" w:space="0" w:color="FFFFFF"/>
              <w:bottom w:val="single" w:sz="8" w:space="0" w:color="FFFFFF"/>
              <w:right w:val="single" w:sz="8" w:space="0" w:color="FFFFFF"/>
            </w:tcBorders>
            <w:shd w:val="clear" w:color="auto" w:fill="D2DEEF"/>
            <w:tcMar>
              <w:top w:w="15" w:type="dxa"/>
              <w:left w:w="106" w:type="dxa"/>
              <w:bottom w:w="0" w:type="dxa"/>
              <w:right w:w="106" w:type="dxa"/>
            </w:tcMar>
            <w:hideMark/>
          </w:tcPr>
          <w:p w14:paraId="43FAB40B" w14:textId="77777777" w:rsidR="0005379A" w:rsidRDefault="0005379A" w:rsidP="0005379A">
            <w:pPr>
              <w:numPr>
                <w:ilvl w:val="0"/>
                <w:numId w:val="16"/>
              </w:numPr>
              <w:tabs>
                <w:tab w:val="clear" w:pos="720"/>
                <w:tab w:val="num" w:pos="349"/>
              </w:tabs>
              <w:spacing w:before="100" w:beforeAutospacing="1" w:after="100" w:afterAutospacing="1"/>
              <w:ind w:left="349" w:hanging="491"/>
              <w:outlineLvl w:val="0"/>
              <w:rPr>
                <w:rFonts w:ascii="Times New Roman" w:hAnsi="Times New Roman" w:cs="Times New Roman"/>
                <w:sz w:val="18"/>
                <w:szCs w:val="18"/>
              </w:rPr>
            </w:pPr>
            <w:r>
              <w:rPr>
                <w:rFonts w:ascii="Times New Roman" w:hAnsi="Times New Roman" w:cs="Times New Roman"/>
                <w:sz w:val="18"/>
                <w:szCs w:val="18"/>
              </w:rPr>
              <w:t>Use of low carbon fabrics</w:t>
            </w:r>
          </w:p>
          <w:p w14:paraId="03D9F1B3" w14:textId="20E605D5" w:rsidR="0005379A" w:rsidRPr="00E96B2F" w:rsidRDefault="003D1D96" w:rsidP="0005379A">
            <w:pPr>
              <w:numPr>
                <w:ilvl w:val="0"/>
                <w:numId w:val="16"/>
              </w:numPr>
              <w:tabs>
                <w:tab w:val="clear" w:pos="720"/>
                <w:tab w:val="num" w:pos="349"/>
              </w:tabs>
              <w:spacing w:before="100" w:beforeAutospacing="1" w:after="100" w:afterAutospacing="1"/>
              <w:ind w:left="349" w:hanging="491"/>
              <w:outlineLvl w:val="0"/>
              <w:rPr>
                <w:rFonts w:ascii="Times New Roman" w:hAnsi="Times New Roman" w:cs="Times New Roman"/>
                <w:sz w:val="18"/>
                <w:szCs w:val="18"/>
              </w:rPr>
            </w:pPr>
            <w:r>
              <w:rPr>
                <w:rFonts w:ascii="Times New Roman" w:hAnsi="Times New Roman" w:cs="Times New Roman"/>
                <w:sz w:val="18"/>
                <w:szCs w:val="18"/>
              </w:rPr>
              <w:t xml:space="preserve">New </w:t>
            </w:r>
            <w:r w:rsidR="0005379A">
              <w:rPr>
                <w:rFonts w:ascii="Times New Roman" w:hAnsi="Times New Roman" w:cs="Times New Roman"/>
                <w:sz w:val="18"/>
                <w:szCs w:val="18"/>
              </w:rPr>
              <w:t xml:space="preserve"> manufacturing </w:t>
            </w:r>
            <w:r w:rsidR="0005379A" w:rsidRPr="00E96B2F">
              <w:rPr>
                <w:rFonts w:ascii="Times New Roman" w:hAnsi="Times New Roman" w:cs="Times New Roman"/>
                <w:sz w:val="18"/>
                <w:szCs w:val="18"/>
              </w:rPr>
              <w:t>processes</w:t>
            </w:r>
            <w:r w:rsidR="0005379A">
              <w:rPr>
                <w:rFonts w:ascii="Times New Roman" w:hAnsi="Times New Roman" w:cs="Times New Roman"/>
                <w:sz w:val="18"/>
                <w:szCs w:val="18"/>
              </w:rPr>
              <w:t xml:space="preserve"> and </w:t>
            </w:r>
            <w:r w:rsidR="0005379A" w:rsidRPr="00E96B2F">
              <w:rPr>
                <w:rFonts w:ascii="Times New Roman" w:hAnsi="Times New Roman" w:cs="Times New Roman"/>
                <w:sz w:val="18"/>
                <w:szCs w:val="18"/>
              </w:rPr>
              <w:t>equi</w:t>
            </w:r>
            <w:r w:rsidR="0005379A">
              <w:rPr>
                <w:rFonts w:ascii="Times New Roman" w:hAnsi="Times New Roman" w:cs="Times New Roman"/>
                <w:sz w:val="18"/>
                <w:szCs w:val="18"/>
              </w:rPr>
              <w:t xml:space="preserve">pment use </w:t>
            </w:r>
          </w:p>
          <w:p w14:paraId="5B1A227D" w14:textId="77777777" w:rsidR="0005379A" w:rsidRPr="00E96B2F" w:rsidRDefault="0005379A" w:rsidP="00E96B2F">
            <w:pPr>
              <w:spacing w:before="100" w:beforeAutospacing="1" w:after="100" w:afterAutospacing="1"/>
              <w:ind w:left="349"/>
              <w:outlineLvl w:val="0"/>
              <w:rPr>
                <w:rFonts w:ascii="Times New Roman" w:hAnsi="Times New Roman" w:cs="Times New Roman"/>
                <w:sz w:val="18"/>
                <w:szCs w:val="18"/>
              </w:rPr>
            </w:pPr>
          </w:p>
        </w:tc>
      </w:tr>
      <w:tr w:rsidR="0005379A" w:rsidRPr="00871439" w14:paraId="772205A7" w14:textId="77777777" w:rsidTr="00E96B2F">
        <w:trPr>
          <w:trHeight w:val="558"/>
        </w:trPr>
        <w:tc>
          <w:tcPr>
            <w:tcW w:w="678" w:type="pct"/>
            <w:tcBorders>
              <w:top w:val="single" w:sz="8" w:space="0" w:color="FFFFFF"/>
              <w:left w:val="single" w:sz="8" w:space="0" w:color="FFFFFF"/>
              <w:bottom w:val="single" w:sz="8" w:space="0" w:color="FFFFFF"/>
              <w:right w:val="single" w:sz="8" w:space="0" w:color="FFFFFF"/>
            </w:tcBorders>
            <w:shd w:val="clear" w:color="auto" w:fill="5B9BD5"/>
            <w:tcMar>
              <w:top w:w="15" w:type="dxa"/>
              <w:left w:w="106" w:type="dxa"/>
              <w:bottom w:w="0" w:type="dxa"/>
              <w:right w:w="106" w:type="dxa"/>
            </w:tcMar>
            <w:hideMark/>
          </w:tcPr>
          <w:p w14:paraId="56F5D44A" w14:textId="77777777" w:rsidR="0005379A" w:rsidRPr="00871439" w:rsidRDefault="0005379A" w:rsidP="00E96B2F">
            <w:pPr>
              <w:spacing w:before="100" w:beforeAutospacing="1" w:after="100" w:afterAutospacing="1"/>
              <w:jc w:val="both"/>
              <w:outlineLvl w:val="0"/>
              <w:rPr>
                <w:rFonts w:ascii="Times New Roman" w:hAnsi="Times New Roman" w:cs="Times New Roman"/>
                <w:lang w:val="de-DE"/>
              </w:rPr>
            </w:pPr>
            <w:r w:rsidRPr="00871439">
              <w:rPr>
                <w:rFonts w:ascii="Times New Roman" w:hAnsi="Times New Roman" w:cs="Times New Roman"/>
                <w:b/>
                <w:bCs/>
              </w:rPr>
              <w:t>Food</w:t>
            </w:r>
          </w:p>
        </w:tc>
        <w:tc>
          <w:tcPr>
            <w:tcW w:w="819"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6" w:type="dxa"/>
              <w:bottom w:w="0" w:type="dxa"/>
              <w:right w:w="106" w:type="dxa"/>
            </w:tcMar>
            <w:hideMark/>
          </w:tcPr>
          <w:p w14:paraId="2FDE0DAD" w14:textId="77777777" w:rsidR="0005379A" w:rsidRPr="00BB4A2B" w:rsidRDefault="0005379A" w:rsidP="0005379A">
            <w:pPr>
              <w:numPr>
                <w:ilvl w:val="0"/>
                <w:numId w:val="17"/>
              </w:numPr>
              <w:tabs>
                <w:tab w:val="clear" w:pos="720"/>
                <w:tab w:val="num" w:pos="318"/>
              </w:tabs>
              <w:spacing w:before="100" w:beforeAutospacing="1" w:after="100" w:afterAutospacing="1"/>
              <w:ind w:hanging="720"/>
              <w:outlineLvl w:val="0"/>
              <w:rPr>
                <w:rFonts w:ascii="Times New Roman" w:hAnsi="Times New Roman" w:cs="Times New Roman"/>
                <w:sz w:val="18"/>
                <w:szCs w:val="18"/>
                <w:lang w:val="de-DE"/>
              </w:rPr>
            </w:pPr>
            <w:r w:rsidRPr="00BB4A2B">
              <w:rPr>
                <w:rFonts w:ascii="Times New Roman" w:hAnsi="Times New Roman" w:cs="Times New Roman"/>
                <w:sz w:val="18"/>
                <w:szCs w:val="18"/>
              </w:rPr>
              <w:t>Nutrition</w:t>
            </w:r>
          </w:p>
        </w:tc>
        <w:tc>
          <w:tcPr>
            <w:tcW w:w="1138"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6" w:type="dxa"/>
              <w:bottom w:w="0" w:type="dxa"/>
              <w:right w:w="106" w:type="dxa"/>
            </w:tcMar>
            <w:hideMark/>
          </w:tcPr>
          <w:p w14:paraId="74BF63CF" w14:textId="77777777" w:rsidR="0005379A" w:rsidRPr="00E96B2F" w:rsidRDefault="0005379A" w:rsidP="0005379A">
            <w:pPr>
              <w:numPr>
                <w:ilvl w:val="0"/>
                <w:numId w:val="17"/>
              </w:numPr>
              <w:tabs>
                <w:tab w:val="clear" w:pos="720"/>
                <w:tab w:val="num" w:pos="353"/>
              </w:tabs>
              <w:spacing w:before="100" w:beforeAutospacing="1" w:after="100" w:afterAutospacing="1"/>
              <w:ind w:left="353" w:hanging="353"/>
              <w:outlineLvl w:val="0"/>
              <w:rPr>
                <w:rFonts w:ascii="Times New Roman" w:hAnsi="Times New Roman" w:cs="Times New Roman"/>
                <w:sz w:val="18"/>
                <w:szCs w:val="18"/>
              </w:rPr>
            </w:pPr>
            <w:r w:rsidRPr="00BB4A2B">
              <w:rPr>
                <w:rFonts w:ascii="Times New Roman" w:hAnsi="Times New Roman" w:cs="Times New Roman"/>
                <w:sz w:val="18"/>
                <w:szCs w:val="18"/>
              </w:rPr>
              <w:t xml:space="preserve">Calories </w:t>
            </w:r>
            <w:r>
              <w:rPr>
                <w:rFonts w:ascii="Times New Roman" w:hAnsi="Times New Roman" w:cs="Times New Roman"/>
                <w:sz w:val="18"/>
                <w:szCs w:val="18"/>
              </w:rPr>
              <w:t>in line with</w:t>
            </w:r>
            <w:r w:rsidRPr="00BB4A2B">
              <w:rPr>
                <w:rFonts w:ascii="Times New Roman" w:hAnsi="Times New Roman" w:cs="Times New Roman"/>
                <w:sz w:val="18"/>
                <w:szCs w:val="18"/>
              </w:rPr>
              <w:t xml:space="preserve"> daily needs</w:t>
            </w:r>
          </w:p>
          <w:p w14:paraId="42B27BF1" w14:textId="77777777" w:rsidR="0005379A" w:rsidRPr="009B50C7" w:rsidRDefault="0005379A" w:rsidP="0005379A">
            <w:pPr>
              <w:numPr>
                <w:ilvl w:val="0"/>
                <w:numId w:val="17"/>
              </w:numPr>
              <w:tabs>
                <w:tab w:val="clear" w:pos="720"/>
                <w:tab w:val="num" w:pos="353"/>
              </w:tabs>
              <w:spacing w:before="100" w:beforeAutospacing="1" w:after="100" w:afterAutospacing="1"/>
              <w:ind w:left="353" w:hanging="353"/>
              <w:outlineLvl w:val="0"/>
              <w:rPr>
                <w:rFonts w:ascii="Times New Roman" w:hAnsi="Times New Roman" w:cs="Times New Roman"/>
                <w:sz w:val="18"/>
                <w:szCs w:val="18"/>
                <w:lang w:val="de-DE"/>
              </w:rPr>
            </w:pPr>
            <w:r>
              <w:rPr>
                <w:rFonts w:ascii="Times New Roman" w:hAnsi="Times New Roman" w:cs="Times New Roman"/>
                <w:sz w:val="18"/>
                <w:szCs w:val="18"/>
              </w:rPr>
              <w:t>Resource-efficient food production</w:t>
            </w:r>
          </w:p>
          <w:p w14:paraId="6D6504B7" w14:textId="5449ACFC" w:rsidR="005E06FD" w:rsidRPr="00BB4A2B" w:rsidRDefault="005E06FD" w:rsidP="0005379A">
            <w:pPr>
              <w:numPr>
                <w:ilvl w:val="0"/>
                <w:numId w:val="17"/>
              </w:numPr>
              <w:tabs>
                <w:tab w:val="clear" w:pos="720"/>
                <w:tab w:val="num" w:pos="353"/>
              </w:tabs>
              <w:spacing w:before="100" w:beforeAutospacing="1" w:after="100" w:afterAutospacing="1"/>
              <w:ind w:left="353" w:hanging="353"/>
              <w:outlineLvl w:val="0"/>
              <w:rPr>
                <w:rFonts w:ascii="Times New Roman" w:hAnsi="Times New Roman" w:cs="Times New Roman"/>
                <w:sz w:val="18"/>
                <w:szCs w:val="18"/>
                <w:lang w:val="de-DE"/>
              </w:rPr>
            </w:pPr>
            <w:r>
              <w:rPr>
                <w:rFonts w:ascii="Times New Roman" w:hAnsi="Times New Roman" w:cs="Times New Roman"/>
                <w:sz w:val="18"/>
                <w:szCs w:val="18"/>
              </w:rPr>
              <w:t>Food waste reduction</w:t>
            </w:r>
          </w:p>
        </w:tc>
        <w:tc>
          <w:tcPr>
            <w:tcW w:w="1060"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6" w:type="dxa"/>
              <w:bottom w:w="0" w:type="dxa"/>
              <w:right w:w="106" w:type="dxa"/>
            </w:tcMar>
            <w:hideMark/>
          </w:tcPr>
          <w:p w14:paraId="5772DEE2" w14:textId="337A7F71" w:rsidR="0005379A" w:rsidRPr="00BB4A2B" w:rsidRDefault="005E06FD" w:rsidP="005E06FD">
            <w:pPr>
              <w:numPr>
                <w:ilvl w:val="0"/>
                <w:numId w:val="17"/>
              </w:numPr>
              <w:tabs>
                <w:tab w:val="clear" w:pos="720"/>
              </w:tabs>
              <w:spacing w:before="100" w:beforeAutospacing="1" w:after="100" w:afterAutospacing="1"/>
              <w:ind w:left="348" w:hanging="348"/>
              <w:outlineLvl w:val="0"/>
              <w:rPr>
                <w:rFonts w:ascii="Times New Roman" w:hAnsi="Times New Roman" w:cs="Times New Roman"/>
                <w:sz w:val="18"/>
                <w:szCs w:val="18"/>
              </w:rPr>
            </w:pPr>
            <w:r>
              <w:rPr>
                <w:rFonts w:ascii="Times New Roman" w:hAnsi="Times New Roman" w:cs="Times New Roman"/>
                <w:sz w:val="18"/>
                <w:szCs w:val="18"/>
              </w:rPr>
              <w:t xml:space="preserve">Healthy eating with choice of proportion of </w:t>
            </w:r>
            <w:r w:rsidR="0005379A" w:rsidRPr="00BB4A2B">
              <w:rPr>
                <w:rFonts w:ascii="Times New Roman" w:hAnsi="Times New Roman" w:cs="Times New Roman"/>
                <w:sz w:val="18"/>
                <w:szCs w:val="18"/>
              </w:rPr>
              <w:t>meat and dairy to plant protein</w:t>
            </w:r>
          </w:p>
        </w:tc>
        <w:tc>
          <w:tcPr>
            <w:tcW w:w="1306" w:type="pct"/>
            <w:tcBorders>
              <w:top w:val="single" w:sz="8" w:space="0" w:color="FFFFFF"/>
              <w:left w:val="single" w:sz="8" w:space="0" w:color="FFFFFF"/>
              <w:bottom w:val="single" w:sz="8" w:space="0" w:color="FFFFFF"/>
              <w:right w:val="single" w:sz="8" w:space="0" w:color="FFFFFF"/>
            </w:tcBorders>
            <w:shd w:val="clear" w:color="auto" w:fill="EAEFF7"/>
            <w:tcMar>
              <w:top w:w="15" w:type="dxa"/>
              <w:left w:w="106" w:type="dxa"/>
              <w:bottom w:w="0" w:type="dxa"/>
              <w:right w:w="106" w:type="dxa"/>
            </w:tcMar>
            <w:hideMark/>
          </w:tcPr>
          <w:p w14:paraId="6CDD6E6C" w14:textId="7A261814" w:rsidR="0005379A" w:rsidRPr="00E96B2F" w:rsidRDefault="005E06FD" w:rsidP="0005379A">
            <w:pPr>
              <w:numPr>
                <w:ilvl w:val="0"/>
                <w:numId w:val="17"/>
              </w:numPr>
              <w:tabs>
                <w:tab w:val="clear" w:pos="720"/>
                <w:tab w:val="num" w:pos="349"/>
              </w:tabs>
              <w:spacing w:before="100" w:beforeAutospacing="1" w:after="100" w:afterAutospacing="1"/>
              <w:ind w:left="349" w:hanging="491"/>
              <w:outlineLvl w:val="0"/>
              <w:rPr>
                <w:rFonts w:ascii="Times New Roman" w:hAnsi="Times New Roman" w:cs="Times New Roman"/>
                <w:sz w:val="18"/>
                <w:szCs w:val="18"/>
              </w:rPr>
            </w:pPr>
            <w:r>
              <w:rPr>
                <w:rFonts w:ascii="Times New Roman" w:hAnsi="Times New Roman" w:cs="Times New Roman"/>
                <w:sz w:val="18"/>
                <w:szCs w:val="18"/>
              </w:rPr>
              <w:t>R</w:t>
            </w:r>
            <w:r w:rsidR="0005379A">
              <w:rPr>
                <w:rFonts w:ascii="Times New Roman" w:hAnsi="Times New Roman" w:cs="Times New Roman"/>
                <w:sz w:val="18"/>
                <w:szCs w:val="18"/>
              </w:rPr>
              <w:t xml:space="preserve">euse </w:t>
            </w:r>
            <w:r w:rsidR="0005379A" w:rsidRPr="00BB4A2B">
              <w:rPr>
                <w:rFonts w:ascii="Times New Roman" w:hAnsi="Times New Roman" w:cs="Times New Roman"/>
                <w:sz w:val="18"/>
                <w:szCs w:val="18"/>
              </w:rPr>
              <w:t>food waste</w:t>
            </w:r>
          </w:p>
          <w:p w14:paraId="05E21BC6" w14:textId="77777777" w:rsidR="0005379A" w:rsidRPr="00E96B2F" w:rsidRDefault="0005379A" w:rsidP="0005379A">
            <w:pPr>
              <w:numPr>
                <w:ilvl w:val="0"/>
                <w:numId w:val="17"/>
              </w:numPr>
              <w:tabs>
                <w:tab w:val="clear" w:pos="720"/>
                <w:tab w:val="num" w:pos="349"/>
              </w:tabs>
              <w:spacing w:before="100" w:beforeAutospacing="1" w:after="100" w:afterAutospacing="1"/>
              <w:ind w:left="349" w:hanging="491"/>
              <w:outlineLvl w:val="0"/>
              <w:rPr>
                <w:rFonts w:ascii="Times New Roman" w:hAnsi="Times New Roman" w:cs="Times New Roman"/>
                <w:sz w:val="18"/>
                <w:szCs w:val="18"/>
                <w:lang w:val="de-DE"/>
              </w:rPr>
            </w:pPr>
            <w:r w:rsidRPr="00BB4A2B">
              <w:rPr>
                <w:rFonts w:ascii="Times New Roman" w:hAnsi="Times New Roman" w:cs="Times New Roman"/>
                <w:sz w:val="18"/>
                <w:szCs w:val="18"/>
              </w:rPr>
              <w:t>Smaller, efficient fridges</w:t>
            </w:r>
          </w:p>
          <w:p w14:paraId="4E503C31" w14:textId="3DDC9A30" w:rsidR="0005379A" w:rsidRPr="009B50C7" w:rsidRDefault="005E06FD" w:rsidP="0005379A">
            <w:pPr>
              <w:numPr>
                <w:ilvl w:val="0"/>
                <w:numId w:val="17"/>
              </w:numPr>
              <w:tabs>
                <w:tab w:val="clear" w:pos="720"/>
                <w:tab w:val="num" w:pos="349"/>
              </w:tabs>
              <w:spacing w:before="100" w:beforeAutospacing="1" w:after="100" w:afterAutospacing="1"/>
              <w:ind w:left="349" w:hanging="491"/>
              <w:outlineLvl w:val="0"/>
              <w:rPr>
                <w:rFonts w:ascii="Times New Roman" w:hAnsi="Times New Roman" w:cs="Times New Roman"/>
                <w:sz w:val="18"/>
                <w:szCs w:val="18"/>
              </w:rPr>
            </w:pPr>
            <w:r>
              <w:rPr>
                <w:rFonts w:ascii="Times New Roman" w:hAnsi="Times New Roman" w:cs="Times New Roman"/>
                <w:sz w:val="18"/>
                <w:szCs w:val="18"/>
              </w:rPr>
              <w:t xml:space="preserve">Healthy fresh food to replace </w:t>
            </w:r>
            <w:r w:rsidR="0005379A">
              <w:rPr>
                <w:rFonts w:ascii="Times New Roman" w:hAnsi="Times New Roman" w:cs="Times New Roman"/>
                <w:sz w:val="18"/>
                <w:szCs w:val="18"/>
              </w:rPr>
              <w:t xml:space="preserve"> processed food </w:t>
            </w:r>
          </w:p>
        </w:tc>
      </w:tr>
    </w:tbl>
    <w:p w14:paraId="4E42C202" w14:textId="77777777" w:rsidR="0005379A" w:rsidRDefault="0005379A" w:rsidP="0005379A">
      <w:pPr>
        <w:pStyle w:val="Caption"/>
        <w:keepNext/>
      </w:pPr>
    </w:p>
    <w:p w14:paraId="0A7ADB49" w14:textId="2F171867" w:rsidR="00871439" w:rsidRPr="0005379A" w:rsidRDefault="00B50175" w:rsidP="0005379A">
      <w:pPr>
        <w:rPr>
          <w:rFonts w:asciiTheme="majorBidi" w:hAnsiTheme="majorBidi" w:cstheme="majorBidi"/>
          <w:b/>
          <w:bCs/>
        </w:rPr>
      </w:pPr>
      <w:r w:rsidRPr="0005379A">
        <w:rPr>
          <w:rFonts w:asciiTheme="majorBidi" w:hAnsiTheme="majorBidi" w:cstheme="majorBidi"/>
          <w:b/>
          <w:bCs/>
        </w:rPr>
        <w:t>Technology</w:t>
      </w:r>
      <w:r w:rsidR="0028787A" w:rsidRPr="0005379A">
        <w:rPr>
          <w:rFonts w:asciiTheme="majorBidi" w:hAnsiTheme="majorBidi" w:cstheme="majorBidi"/>
          <w:b/>
          <w:bCs/>
        </w:rPr>
        <w:t xml:space="preserve"> – Accounting for GHG emissions</w:t>
      </w:r>
      <w:r w:rsidR="00C16408">
        <w:rPr>
          <w:rFonts w:asciiTheme="majorBidi" w:hAnsiTheme="majorBidi" w:cstheme="majorBidi"/>
          <w:b/>
          <w:bCs/>
        </w:rPr>
        <w:t>, cost and potentials</w:t>
      </w:r>
      <w:r w:rsidR="008A2707">
        <w:rPr>
          <w:rFonts w:asciiTheme="majorBidi" w:hAnsiTheme="majorBidi" w:cstheme="majorBidi"/>
          <w:b/>
          <w:bCs/>
        </w:rPr>
        <w:t>, and associated risks</w:t>
      </w:r>
    </w:p>
    <w:p w14:paraId="07D8D715" w14:textId="2846A11F" w:rsidR="00B50175" w:rsidRDefault="00325407" w:rsidP="00EE29B3">
      <w:pPr>
        <w:spacing w:before="100" w:beforeAutospacing="1" w:after="100" w:afterAutospacing="1"/>
        <w:jc w:val="both"/>
        <w:outlineLvl w:val="0"/>
        <w:rPr>
          <w:rFonts w:ascii="Times New Roman" w:hAnsi="Times New Roman" w:cs="Times New Roman"/>
        </w:rPr>
      </w:pPr>
      <w:r>
        <w:rPr>
          <w:rFonts w:ascii="Times New Roman" w:hAnsi="Times New Roman" w:cs="Times New Roman"/>
        </w:rPr>
        <w:t xml:space="preserve">Policy options require </w:t>
      </w:r>
      <w:del w:id="188" w:author="William Lamb" w:date="2017-12-06T13:34:00Z">
        <w:r w:rsidDel="00340499">
          <w:rPr>
            <w:rFonts w:ascii="Times New Roman" w:hAnsi="Times New Roman" w:cs="Times New Roman"/>
          </w:rPr>
          <w:delText xml:space="preserve">technological </w:delText>
        </w:r>
      </w:del>
      <w:ins w:id="189" w:author="William Lamb" w:date="2017-12-06T13:34:00Z">
        <w:r w:rsidR="00340499">
          <w:rPr>
            <w:rFonts w:ascii="Times New Roman" w:hAnsi="Times New Roman" w:cs="Times New Roman"/>
          </w:rPr>
          <w:t xml:space="preserve">an </w:t>
        </w:r>
      </w:ins>
      <w:r>
        <w:rPr>
          <w:rFonts w:ascii="Times New Roman" w:hAnsi="Times New Roman" w:cs="Times New Roman"/>
        </w:rPr>
        <w:t xml:space="preserve">understanding </w:t>
      </w:r>
      <w:ins w:id="190" w:author="William Lamb" w:date="2017-12-06T13:34:00Z">
        <w:r w:rsidR="00340499">
          <w:rPr>
            <w:rFonts w:ascii="Times New Roman" w:hAnsi="Times New Roman" w:cs="Times New Roman"/>
          </w:rPr>
          <w:t xml:space="preserve">of technologies </w:t>
        </w:r>
      </w:ins>
      <w:r>
        <w:rPr>
          <w:rFonts w:ascii="Times New Roman" w:hAnsi="Times New Roman" w:cs="Times New Roman"/>
        </w:rPr>
        <w:t xml:space="preserve">for accurate evaluation. At the center is the </w:t>
      </w:r>
      <w:del w:id="191" w:author="William Lamb" w:date="2017-12-06T13:34:00Z">
        <w:r w:rsidDel="00340499">
          <w:rPr>
            <w:rFonts w:ascii="Times New Roman" w:hAnsi="Times New Roman" w:cs="Times New Roman"/>
          </w:rPr>
          <w:delText xml:space="preserve">understanding </w:delText>
        </w:r>
      </w:del>
      <w:ins w:id="192" w:author="William Lamb" w:date="2017-12-06T13:34:00Z">
        <w:r w:rsidR="00340499">
          <w:rPr>
            <w:rFonts w:ascii="Times New Roman" w:hAnsi="Times New Roman" w:cs="Times New Roman"/>
          </w:rPr>
          <w:t>assessment</w:t>
        </w:r>
        <w:r w:rsidR="00340499">
          <w:rPr>
            <w:rFonts w:ascii="Times New Roman" w:hAnsi="Times New Roman" w:cs="Times New Roman"/>
          </w:rPr>
          <w:t xml:space="preserve"> </w:t>
        </w:r>
      </w:ins>
      <w:r>
        <w:rPr>
          <w:rFonts w:ascii="Times New Roman" w:hAnsi="Times New Roman" w:cs="Times New Roman"/>
        </w:rPr>
        <w:t>of direct and indirect GHG emissions</w:t>
      </w:r>
      <w:del w:id="193" w:author="William Lamb" w:date="2017-12-06T13:35:00Z">
        <w:r w:rsidR="00C16408" w:rsidDel="00340499">
          <w:rPr>
            <w:rFonts w:ascii="Times New Roman" w:hAnsi="Times New Roman" w:cs="Times New Roman"/>
          </w:rPr>
          <w:delText>, and their costs and potentials,</w:delText>
        </w:r>
        <w:r w:rsidDel="00340499">
          <w:rPr>
            <w:rFonts w:ascii="Times New Roman" w:hAnsi="Times New Roman" w:cs="Times New Roman"/>
          </w:rPr>
          <w:delText xml:space="preserve"> </w:delText>
        </w:r>
      </w:del>
      <w:ins w:id="194" w:author="William Lamb" w:date="2017-12-06T13:35:00Z">
        <w:r w:rsidR="00340499">
          <w:rPr>
            <w:rFonts w:ascii="Times New Roman" w:hAnsi="Times New Roman" w:cs="Times New Roman"/>
          </w:rPr>
          <w:t xml:space="preserve"> </w:t>
        </w:r>
      </w:ins>
      <w:r>
        <w:rPr>
          <w:rFonts w:ascii="Times New Roman" w:hAnsi="Times New Roman" w:cs="Times New Roman"/>
        </w:rPr>
        <w:t xml:space="preserve">associated with </w:t>
      </w:r>
      <w:ins w:id="195" w:author="William Lamb" w:date="2017-12-06T13:35:00Z">
        <w:r w:rsidR="00340499">
          <w:rPr>
            <w:rFonts w:ascii="Times New Roman" w:hAnsi="Times New Roman" w:cs="Times New Roman"/>
          </w:rPr>
          <w:t xml:space="preserve">a </w:t>
        </w:r>
      </w:ins>
      <w:r>
        <w:rPr>
          <w:rFonts w:ascii="Times New Roman" w:hAnsi="Times New Roman" w:cs="Times New Roman"/>
        </w:rPr>
        <w:t xml:space="preserve">specific behavior, technological choice, or infrastructure setting. </w:t>
      </w:r>
      <w:ins w:id="196" w:author="William Lamb" w:date="2017-12-06T13:35:00Z">
        <w:r w:rsidR="00340499">
          <w:rPr>
            <w:rFonts w:ascii="Times New Roman" w:hAnsi="Times New Roman" w:cs="Times New Roman"/>
          </w:rPr>
          <w:t xml:space="preserve">Equally important are economic </w:t>
        </w:r>
        <w:r w:rsidR="00340499">
          <w:rPr>
            <w:rFonts w:ascii="Times New Roman" w:hAnsi="Times New Roman" w:cs="Times New Roman"/>
          </w:rPr>
          <w:t>costs</w:t>
        </w:r>
      </w:ins>
      <w:ins w:id="197" w:author="William Lamb" w:date="2017-12-06T13:37:00Z">
        <w:r w:rsidR="00340499">
          <w:rPr>
            <w:rFonts w:ascii="Times New Roman" w:hAnsi="Times New Roman" w:cs="Times New Roman"/>
          </w:rPr>
          <w:t>,</w:t>
        </w:r>
      </w:ins>
      <w:ins w:id="198" w:author="William Lamb" w:date="2017-12-06T13:35:00Z">
        <w:r w:rsidR="00340499">
          <w:rPr>
            <w:rFonts w:ascii="Times New Roman" w:hAnsi="Times New Roman" w:cs="Times New Roman"/>
          </w:rPr>
          <w:t xml:space="preserve"> and </w:t>
        </w:r>
      </w:ins>
      <w:ins w:id="199" w:author="William Lamb" w:date="2017-12-06T13:36:00Z">
        <w:r w:rsidR="00340499">
          <w:rPr>
            <w:rFonts w:ascii="Times New Roman" w:hAnsi="Times New Roman" w:cs="Times New Roman"/>
          </w:rPr>
          <w:t xml:space="preserve">the </w:t>
        </w:r>
      </w:ins>
      <w:ins w:id="200" w:author="William Lamb" w:date="2017-12-06T13:35:00Z">
        <w:r w:rsidR="00340499">
          <w:rPr>
            <w:rFonts w:ascii="Times New Roman" w:hAnsi="Times New Roman" w:cs="Times New Roman"/>
          </w:rPr>
          <w:t>potentials</w:t>
        </w:r>
      </w:ins>
      <w:ins w:id="201" w:author="William Lamb" w:date="2017-12-06T13:36:00Z">
        <w:r w:rsidR="00340499">
          <w:rPr>
            <w:rFonts w:ascii="Times New Roman" w:hAnsi="Times New Roman" w:cs="Times New Roman"/>
          </w:rPr>
          <w:t xml:space="preserve"> for scaling-up a given </w:t>
        </w:r>
      </w:ins>
      <w:ins w:id="202" w:author="William Lamb" w:date="2017-12-06T13:37:00Z">
        <w:r w:rsidR="00340499">
          <w:rPr>
            <w:rFonts w:ascii="Times New Roman" w:hAnsi="Times New Roman" w:cs="Times New Roman"/>
          </w:rPr>
          <w:t xml:space="preserve">technological pathway. </w:t>
        </w:r>
      </w:ins>
      <w:r w:rsidR="001970F9">
        <w:rPr>
          <w:rFonts w:ascii="Times New Roman" w:hAnsi="Times New Roman" w:cs="Times New Roman"/>
        </w:rPr>
        <w:t xml:space="preserve">Industrial Ecology as a discipline becomes valuable here, </w:t>
      </w:r>
      <w:commentRangeStart w:id="203"/>
      <w:ins w:id="204" w:author="William Lamb" w:date="2017-12-06T13:38:00Z">
        <w:r w:rsidR="00340499">
          <w:rPr>
            <w:rFonts w:ascii="Times New Roman" w:hAnsi="Times New Roman" w:cs="Times New Roman"/>
          </w:rPr>
          <w:t xml:space="preserve">due to its focus on </w:t>
        </w:r>
      </w:ins>
      <w:ins w:id="205" w:author="William Lamb" w:date="2017-12-06T13:39:00Z">
        <w:r w:rsidR="00BE3B44">
          <w:rPr>
            <w:rFonts w:ascii="Times New Roman" w:hAnsi="Times New Roman" w:cs="Times New Roman"/>
          </w:rPr>
          <w:t>system boundaries and life-cycle emissions</w:t>
        </w:r>
      </w:ins>
      <w:commentRangeEnd w:id="203"/>
      <w:ins w:id="206" w:author="William Lamb" w:date="2017-12-06T13:42:00Z">
        <w:r w:rsidR="00BE3B44">
          <w:rPr>
            <w:rStyle w:val="CommentReference"/>
          </w:rPr>
          <w:commentReference w:id="203"/>
        </w:r>
      </w:ins>
      <w:ins w:id="207" w:author="William Lamb" w:date="2017-12-06T13:41:00Z">
        <w:r w:rsidR="00BE3B44">
          <w:rPr>
            <w:rFonts w:ascii="Times New Roman" w:hAnsi="Times New Roman" w:cs="Times New Roman"/>
          </w:rPr>
          <w:t xml:space="preserve">, and </w:t>
        </w:r>
      </w:ins>
      <w:ins w:id="208" w:author="William Lamb" w:date="2017-12-06T13:42:00Z">
        <w:r w:rsidR="00BE3B44">
          <w:rPr>
            <w:rFonts w:ascii="Times New Roman" w:hAnsi="Times New Roman" w:cs="Times New Roman"/>
          </w:rPr>
          <w:t xml:space="preserve">therefore </w:t>
        </w:r>
      </w:ins>
      <w:ins w:id="209" w:author="William Lamb" w:date="2017-12-06T13:41:00Z">
        <w:r w:rsidR="00BE3B44">
          <w:rPr>
            <w:rFonts w:ascii="Times New Roman" w:hAnsi="Times New Roman" w:cs="Times New Roman"/>
          </w:rPr>
          <w:t xml:space="preserve">the calculation of </w:t>
        </w:r>
      </w:ins>
      <w:del w:id="210" w:author="William Lamb" w:date="2017-12-06T13:42:00Z">
        <w:r w:rsidR="001970F9" w:rsidDel="00BE3B44">
          <w:rPr>
            <w:rFonts w:ascii="Times New Roman" w:hAnsi="Times New Roman" w:cs="Times New Roman"/>
          </w:rPr>
          <w:delText>calculating the required numbers</w:delText>
        </w:r>
        <w:r w:rsidR="00E413F7" w:rsidDel="00BE3B44">
          <w:rPr>
            <w:rFonts w:ascii="Times New Roman" w:hAnsi="Times New Roman" w:cs="Times New Roman"/>
          </w:rPr>
          <w:delText xml:space="preserve"> </w:delText>
        </w:r>
      </w:del>
      <w:del w:id="211" w:author="William Lamb" w:date="2017-12-06T13:40:00Z">
        <w:r w:rsidR="00E413F7" w:rsidDel="00BE3B44">
          <w:rPr>
            <w:rFonts w:ascii="Times New Roman" w:hAnsi="Times New Roman" w:cs="Times New Roman"/>
          </w:rPr>
          <w:delText xml:space="preserve">most importantly for </w:delText>
        </w:r>
      </w:del>
      <w:del w:id="212" w:author="William Lamb" w:date="2017-12-06T13:42:00Z">
        <w:r w:rsidR="00E413F7" w:rsidDel="00BE3B44">
          <w:rPr>
            <w:rFonts w:ascii="Times New Roman" w:hAnsi="Times New Roman" w:cs="Times New Roman"/>
          </w:rPr>
          <w:delText>understand</w:delText>
        </w:r>
      </w:del>
      <w:del w:id="213" w:author="William Lamb" w:date="2017-12-06T13:40:00Z">
        <w:r w:rsidR="00E413F7" w:rsidDel="00BE3B44">
          <w:rPr>
            <w:rFonts w:ascii="Times New Roman" w:hAnsi="Times New Roman" w:cs="Times New Roman"/>
          </w:rPr>
          <w:delText>ing</w:delText>
        </w:r>
      </w:del>
      <w:del w:id="214" w:author="William Lamb" w:date="2017-12-06T13:42:00Z">
        <w:r w:rsidR="00E413F7" w:rsidDel="00BE3B44">
          <w:rPr>
            <w:rFonts w:ascii="Times New Roman" w:hAnsi="Times New Roman" w:cs="Times New Roman"/>
          </w:rPr>
          <w:delText xml:space="preserve"> the (marginal) impact of p</w:delText>
        </w:r>
      </w:del>
      <w:ins w:id="215" w:author="William Lamb" w:date="2017-12-06T13:42:00Z">
        <w:r w:rsidR="00BE3B44">
          <w:rPr>
            <w:rFonts w:ascii="Times New Roman" w:hAnsi="Times New Roman" w:cs="Times New Roman"/>
          </w:rPr>
          <w:t>p</w:t>
        </w:r>
      </w:ins>
      <w:r w:rsidR="00E413F7">
        <w:rPr>
          <w:rFonts w:ascii="Times New Roman" w:hAnsi="Times New Roman" w:cs="Times New Roman"/>
        </w:rPr>
        <w:t>olic</w:t>
      </w:r>
      <w:ins w:id="216" w:author="William Lamb" w:date="2017-12-06T13:42:00Z">
        <w:r w:rsidR="00BE3B44">
          <w:rPr>
            <w:rFonts w:ascii="Times New Roman" w:hAnsi="Times New Roman" w:cs="Times New Roman"/>
          </w:rPr>
          <w:t>y impacts at the margin</w:t>
        </w:r>
      </w:ins>
      <w:del w:id="217" w:author="William Lamb" w:date="2017-12-06T13:42:00Z">
        <w:r w:rsidR="00E413F7" w:rsidDel="00BE3B44">
          <w:rPr>
            <w:rFonts w:ascii="Times New Roman" w:hAnsi="Times New Roman" w:cs="Times New Roman"/>
          </w:rPr>
          <w:delText>ies</w:delText>
        </w:r>
      </w:del>
      <w:r w:rsidR="00E413F7">
        <w:rPr>
          <w:rFonts w:ascii="Times New Roman" w:hAnsi="Times New Roman" w:cs="Times New Roman"/>
        </w:rPr>
        <w:t>.</w:t>
      </w:r>
    </w:p>
    <w:p w14:paraId="15344F8D" w14:textId="78BEB57D" w:rsidR="002F43F3" w:rsidRDefault="002F43F3" w:rsidP="001970F9">
      <w:pPr>
        <w:spacing w:before="100" w:beforeAutospacing="1" w:after="100" w:afterAutospacing="1"/>
        <w:jc w:val="both"/>
        <w:outlineLvl w:val="0"/>
        <w:rPr>
          <w:rFonts w:ascii="Times New Roman" w:hAnsi="Times New Roman" w:cs="Times New Roman"/>
        </w:rPr>
      </w:pPr>
      <w:r>
        <w:rPr>
          <w:rFonts w:ascii="Times New Roman" w:hAnsi="Times New Roman" w:cs="Times New Roman"/>
        </w:rPr>
        <w:t xml:space="preserve">Beyond specific technologies, we also see scope for </w:t>
      </w:r>
      <w:del w:id="218" w:author="William Lamb" w:date="2017-12-06T13:43:00Z">
        <w:r w:rsidDel="00BE3B44">
          <w:rPr>
            <w:rFonts w:ascii="Times New Roman" w:hAnsi="Times New Roman" w:cs="Times New Roman"/>
          </w:rPr>
          <w:delText xml:space="preserve">increased modeling of system efficiency, </w:delText>
        </w:r>
      </w:del>
      <w:r>
        <w:rPr>
          <w:rFonts w:ascii="Times New Roman" w:hAnsi="Times New Roman" w:cs="Times New Roman"/>
        </w:rPr>
        <w:t>studies that take a wider scope and ask for the efficient</w:t>
      </w:r>
      <w:r w:rsidR="00D97E6D">
        <w:rPr>
          <w:rFonts w:ascii="Times New Roman" w:hAnsi="Times New Roman" w:cs="Times New Roman"/>
        </w:rPr>
        <w:t>, accessible and reliable</w:t>
      </w:r>
      <w:r>
        <w:rPr>
          <w:rFonts w:ascii="Times New Roman" w:hAnsi="Times New Roman" w:cs="Times New Roman"/>
        </w:rPr>
        <w:t xml:space="preserve"> provision of end-use services, rather than </w:t>
      </w:r>
      <w:r w:rsidR="00F60D99">
        <w:rPr>
          <w:rFonts w:ascii="Times New Roman" w:hAnsi="Times New Roman" w:cs="Times New Roman"/>
        </w:rPr>
        <w:t xml:space="preserve">only </w:t>
      </w:r>
      <w:r>
        <w:rPr>
          <w:rFonts w:ascii="Times New Roman" w:hAnsi="Times New Roman" w:cs="Times New Roman"/>
        </w:rPr>
        <w:t>efficient technology design</w:t>
      </w:r>
      <w:r w:rsidR="00FB22C3">
        <w:rPr>
          <w:rFonts w:ascii="Times New Roman" w:hAnsi="Times New Roman" w:cs="Times New Roman"/>
        </w:rPr>
        <w:t xml:space="preserve"> (see also Box 1)</w:t>
      </w:r>
      <w:r>
        <w:rPr>
          <w:rFonts w:ascii="Times New Roman" w:hAnsi="Times New Roman" w:cs="Times New Roman"/>
        </w:rPr>
        <w:t xml:space="preserve">. </w:t>
      </w:r>
      <w:r w:rsidR="00194A70">
        <w:rPr>
          <w:rFonts w:ascii="Times New Roman" w:hAnsi="Times New Roman" w:cs="Times New Roman"/>
        </w:rPr>
        <w:t>For example, an abstract service, such as accessibility, can be systematically tested along a) physical requirement (is a physical trip required or can it be substituted, e.g. with telework); b) consumer preference (mode choice, e.g. car versus bike); c) use efficiency (e.g. the ratio of useful passenger weight to overall vehicle weight); d) service efficiency (e.g. car sharing versus private car); e) end-use efficiency</w:t>
      </w:r>
      <w:r w:rsidR="002B3AA3">
        <w:rPr>
          <w:rFonts w:ascii="Times New Roman" w:hAnsi="Times New Roman" w:cs="Times New Roman"/>
        </w:rPr>
        <w:t xml:space="preserve"> (e.g. efficient fuel use of vehicle); and f) upstream efficiency (e.g. efficiency of fuel provision). Such a service-oriented perspective on emission reduction corresponds to the avoid-shift-improve approach: a) is avoid; b)-d) are shift; and e</w:t>
      </w:r>
      <w:proofErr w:type="gramStart"/>
      <w:r w:rsidR="002B3AA3">
        <w:rPr>
          <w:rFonts w:ascii="Times New Roman" w:hAnsi="Times New Roman" w:cs="Times New Roman"/>
        </w:rPr>
        <w:t>)+</w:t>
      </w:r>
      <w:proofErr w:type="gramEnd"/>
      <w:r w:rsidR="002B3AA3">
        <w:rPr>
          <w:rFonts w:ascii="Times New Roman" w:hAnsi="Times New Roman" w:cs="Times New Roman"/>
        </w:rPr>
        <w:t xml:space="preserve">f) are improve options. </w:t>
      </w:r>
    </w:p>
    <w:p w14:paraId="77F30D55" w14:textId="444690CC" w:rsidR="00E24262" w:rsidRDefault="00E24262" w:rsidP="001970F9">
      <w:pPr>
        <w:spacing w:before="100" w:beforeAutospacing="1" w:after="100" w:afterAutospacing="1"/>
        <w:jc w:val="both"/>
        <w:outlineLvl w:val="0"/>
        <w:rPr>
          <w:rFonts w:ascii="Times New Roman" w:hAnsi="Times New Roman" w:cs="Times New Roman"/>
        </w:rPr>
      </w:pPr>
      <w:r>
        <w:rPr>
          <w:rFonts w:ascii="Times New Roman" w:hAnsi="Times New Roman" w:cs="Times New Roman"/>
        </w:rPr>
        <w:lastRenderedPageBreak/>
        <w:t xml:space="preserve">Technological studies, however, </w:t>
      </w:r>
      <w:r w:rsidR="00D97E6D">
        <w:rPr>
          <w:rFonts w:ascii="Times New Roman" w:hAnsi="Times New Roman" w:cs="Times New Roman"/>
        </w:rPr>
        <w:t xml:space="preserve">also </w:t>
      </w:r>
      <w:r>
        <w:rPr>
          <w:rFonts w:ascii="Times New Roman" w:hAnsi="Times New Roman" w:cs="Times New Roman"/>
        </w:rPr>
        <w:t xml:space="preserve">contribute to </w:t>
      </w:r>
      <w:ins w:id="219" w:author="William Lamb" w:date="2017-12-06T13:44:00Z">
        <w:r w:rsidR="00BE3B44">
          <w:rPr>
            <w:rFonts w:ascii="Times New Roman" w:hAnsi="Times New Roman" w:cs="Times New Roman"/>
          </w:rPr>
          <w:t xml:space="preserve">a </w:t>
        </w:r>
      </w:ins>
      <w:r>
        <w:rPr>
          <w:rFonts w:ascii="Times New Roman" w:hAnsi="Times New Roman" w:cs="Times New Roman"/>
        </w:rPr>
        <w:t xml:space="preserve">dynamic system understanding, </w:t>
      </w:r>
      <w:del w:id="220" w:author="William Lamb" w:date="2017-12-06T13:45:00Z">
        <w:r w:rsidDel="00BE3B44">
          <w:rPr>
            <w:rFonts w:ascii="Times New Roman" w:hAnsi="Times New Roman" w:cs="Times New Roman"/>
          </w:rPr>
          <w:delText xml:space="preserve">e.g. with innovation studies that </w:delText>
        </w:r>
      </w:del>
      <w:r>
        <w:rPr>
          <w:rFonts w:ascii="Times New Roman" w:hAnsi="Times New Roman" w:cs="Times New Roman"/>
        </w:rPr>
        <w:t>outlin</w:t>
      </w:r>
      <w:ins w:id="221" w:author="William Lamb" w:date="2017-12-06T13:45:00Z">
        <w:r w:rsidR="00BE3B44">
          <w:rPr>
            <w:rFonts w:ascii="Times New Roman" w:hAnsi="Times New Roman" w:cs="Times New Roman"/>
          </w:rPr>
          <w:t>ing</w:t>
        </w:r>
      </w:ins>
      <w:del w:id="222" w:author="William Lamb" w:date="2017-12-06T13:45:00Z">
        <w:r w:rsidDel="00BE3B44">
          <w:rPr>
            <w:rFonts w:ascii="Times New Roman" w:hAnsi="Times New Roman" w:cs="Times New Roman"/>
          </w:rPr>
          <w:delText>e</w:delText>
        </w:r>
      </w:del>
      <w:r>
        <w:rPr>
          <w:rFonts w:ascii="Times New Roman" w:hAnsi="Times New Roman" w:cs="Times New Roman"/>
        </w:rPr>
        <w:t xml:space="preserve"> the path from research and development to market-scale deployment and uptake. </w:t>
      </w:r>
      <w:r w:rsidR="009A163F">
        <w:rPr>
          <w:rFonts w:ascii="Times New Roman" w:hAnsi="Times New Roman" w:cs="Times New Roman"/>
        </w:rPr>
        <w:t xml:space="preserve">Such insights are crucial not only for evaluating the potential of options, but also to clarify the timescales involved until technologies make a difference for climate mitigation. </w:t>
      </w:r>
      <w:r w:rsidR="008A2707">
        <w:rPr>
          <w:rFonts w:ascii="Times New Roman" w:hAnsi="Times New Roman" w:cs="Times New Roman"/>
        </w:rPr>
        <w:t xml:space="preserve">Insights on environmental or social risks associated with specific mitigation options are equally important to set </w:t>
      </w:r>
      <w:ins w:id="223" w:author="William Lamb" w:date="2017-12-06T13:45:00Z">
        <w:r w:rsidR="00BE3B44">
          <w:rPr>
            <w:rFonts w:ascii="Times New Roman" w:hAnsi="Times New Roman" w:cs="Times New Roman"/>
          </w:rPr>
          <w:t xml:space="preserve">the </w:t>
        </w:r>
      </w:ins>
      <w:r w:rsidR="008A2707">
        <w:rPr>
          <w:rFonts w:ascii="Times New Roman" w:hAnsi="Times New Roman" w:cs="Times New Roman"/>
        </w:rPr>
        <w:t xml:space="preserve">social boundaries for mitigation pathways. </w:t>
      </w:r>
    </w:p>
    <w:p w14:paraId="7318AC13" w14:textId="7CA10142" w:rsidR="00B50175" w:rsidRPr="00B50175" w:rsidRDefault="00B50175" w:rsidP="00871439">
      <w:pPr>
        <w:spacing w:before="100" w:beforeAutospacing="1" w:after="100" w:afterAutospacing="1"/>
        <w:jc w:val="both"/>
        <w:outlineLvl w:val="0"/>
        <w:rPr>
          <w:rFonts w:ascii="Times New Roman" w:hAnsi="Times New Roman" w:cs="Times New Roman"/>
          <w:b/>
          <w:bCs/>
        </w:rPr>
      </w:pPr>
      <w:r w:rsidRPr="00B50175">
        <w:rPr>
          <w:rFonts w:ascii="Times New Roman" w:hAnsi="Times New Roman" w:cs="Times New Roman"/>
          <w:b/>
          <w:bCs/>
        </w:rPr>
        <w:t>Morality</w:t>
      </w:r>
      <w:r w:rsidR="0028787A">
        <w:rPr>
          <w:rFonts w:ascii="Times New Roman" w:hAnsi="Times New Roman" w:cs="Times New Roman"/>
          <w:b/>
          <w:bCs/>
        </w:rPr>
        <w:t xml:space="preserve"> – Well-being implications </w:t>
      </w:r>
    </w:p>
    <w:p w14:paraId="4B0EF26E" w14:textId="6409CEE4" w:rsidR="00B50175" w:rsidRDefault="00D97E6D" w:rsidP="00D97E6D">
      <w:pPr>
        <w:spacing w:before="100" w:beforeAutospacing="1" w:after="100" w:afterAutospacing="1"/>
        <w:jc w:val="both"/>
        <w:outlineLvl w:val="0"/>
        <w:rPr>
          <w:rFonts w:ascii="Times New Roman" w:hAnsi="Times New Roman" w:cs="Times New Roman"/>
        </w:rPr>
      </w:pPr>
      <w:r>
        <w:rPr>
          <w:rFonts w:ascii="Times New Roman" w:hAnsi="Times New Roman" w:cs="Times New Roman"/>
        </w:rPr>
        <w:t>Energy demand-side action</w:t>
      </w:r>
      <w:ins w:id="224" w:author="William Lamb" w:date="2017-12-06T13:45:00Z">
        <w:r w:rsidR="00BE3B44">
          <w:rPr>
            <w:rFonts w:ascii="Times New Roman" w:hAnsi="Times New Roman" w:cs="Times New Roman"/>
          </w:rPr>
          <w:t>s</w:t>
        </w:r>
      </w:ins>
      <w:r>
        <w:rPr>
          <w:rFonts w:ascii="Times New Roman" w:hAnsi="Times New Roman" w:cs="Times New Roman"/>
        </w:rPr>
        <w:t xml:space="preserve"> </w:t>
      </w:r>
      <w:del w:id="225" w:author="William Lamb" w:date="2017-12-06T13:46:00Z">
        <w:r w:rsidDel="00BE3B44">
          <w:rPr>
            <w:rFonts w:ascii="Times New Roman" w:hAnsi="Times New Roman" w:cs="Times New Roman"/>
          </w:rPr>
          <w:delText xml:space="preserve">arguably </w:delText>
        </w:r>
      </w:del>
      <w:r>
        <w:rPr>
          <w:rFonts w:ascii="Times New Roman" w:hAnsi="Times New Roman" w:cs="Times New Roman"/>
        </w:rPr>
        <w:t>interfere</w:t>
      </w:r>
      <w:del w:id="226" w:author="William Lamb" w:date="2017-12-06T13:45:00Z">
        <w:r w:rsidDel="00BE3B44">
          <w:rPr>
            <w:rFonts w:ascii="Times New Roman" w:hAnsi="Times New Roman" w:cs="Times New Roman"/>
          </w:rPr>
          <w:delText>s</w:delText>
        </w:r>
      </w:del>
      <w:r>
        <w:rPr>
          <w:rFonts w:ascii="Times New Roman" w:hAnsi="Times New Roman" w:cs="Times New Roman"/>
        </w:rPr>
        <w:t xml:space="preserve"> directly with </w:t>
      </w:r>
      <w:ins w:id="227" w:author="William Lamb" w:date="2017-12-06T13:45:00Z">
        <w:r w:rsidR="00BE3B44">
          <w:rPr>
            <w:rFonts w:ascii="Times New Roman" w:hAnsi="Times New Roman" w:cs="Times New Roman"/>
          </w:rPr>
          <w:t xml:space="preserve">the </w:t>
        </w:r>
      </w:ins>
      <w:r>
        <w:rPr>
          <w:rFonts w:ascii="Times New Roman" w:hAnsi="Times New Roman" w:cs="Times New Roman"/>
        </w:rPr>
        <w:t>preferences, habits, and routines of people</w:t>
      </w:r>
      <w:del w:id="228" w:author="William Lamb" w:date="2017-12-06T13:46:00Z">
        <w:r w:rsidDel="00BE3B44">
          <w:rPr>
            <w:rFonts w:ascii="Times New Roman" w:hAnsi="Times New Roman" w:cs="Times New Roman"/>
          </w:rPr>
          <w:delText>,</w:delText>
        </w:r>
      </w:del>
      <w:ins w:id="229" w:author="William Lamb" w:date="2017-12-06T13:46:00Z">
        <w:r w:rsidR="00BE3B44">
          <w:rPr>
            <w:rFonts w:ascii="Times New Roman" w:hAnsi="Times New Roman" w:cs="Times New Roman"/>
          </w:rPr>
          <w:t xml:space="preserve">. Energy supply-side substitution, by </w:t>
        </w:r>
      </w:ins>
      <w:ins w:id="230" w:author="William Lamb" w:date="2017-12-06T13:47:00Z">
        <w:r w:rsidR="00BE3B44">
          <w:rPr>
            <w:rFonts w:ascii="Times New Roman" w:hAnsi="Times New Roman" w:cs="Times New Roman"/>
          </w:rPr>
          <w:t>contrast</w:t>
        </w:r>
      </w:ins>
      <w:ins w:id="231" w:author="William Lamb" w:date="2017-12-06T13:46:00Z">
        <w:r w:rsidR="00BE3B44">
          <w:rPr>
            <w:rFonts w:ascii="Times New Roman" w:hAnsi="Times New Roman" w:cs="Times New Roman"/>
          </w:rPr>
          <w:t xml:space="preserve">, </w:t>
        </w:r>
      </w:ins>
      <w:del w:id="232" w:author="William Lamb" w:date="2017-12-06T13:47:00Z">
        <w:r w:rsidDel="00BE3B44">
          <w:rPr>
            <w:rFonts w:ascii="Times New Roman" w:hAnsi="Times New Roman" w:cs="Times New Roman"/>
          </w:rPr>
          <w:delText xml:space="preserve"> in contrast to</w:delText>
        </w:r>
        <w:r w:rsidR="004A22BE" w:rsidDel="00BE3B44">
          <w:rPr>
            <w:rFonts w:ascii="Times New Roman" w:hAnsi="Times New Roman" w:cs="Times New Roman"/>
          </w:rPr>
          <w:delText xml:space="preserve"> </w:delText>
        </w:r>
        <w:r w:rsidDel="00BE3B44">
          <w:rPr>
            <w:rFonts w:ascii="Times New Roman" w:hAnsi="Times New Roman" w:cs="Times New Roman"/>
          </w:rPr>
          <w:delText>e</w:delText>
        </w:r>
        <w:r w:rsidR="00CE50DC" w:rsidRPr="00CE50DC" w:rsidDel="00BE3B44">
          <w:rPr>
            <w:rFonts w:ascii="Times New Roman" w:hAnsi="Times New Roman" w:cs="Times New Roman"/>
          </w:rPr>
          <w:delText xml:space="preserve">nergy supply substitution </w:delText>
        </w:r>
        <w:r w:rsidDel="00BE3B44">
          <w:rPr>
            <w:rFonts w:ascii="Times New Roman" w:hAnsi="Times New Roman" w:cs="Times New Roman"/>
          </w:rPr>
          <w:delText xml:space="preserve">that </w:delText>
        </w:r>
      </w:del>
      <w:r w:rsidR="00CE50DC" w:rsidRPr="00CE50DC">
        <w:rPr>
          <w:rFonts w:ascii="Times New Roman" w:hAnsi="Times New Roman" w:cs="Times New Roman"/>
        </w:rPr>
        <w:t>has a less direct effect on peoples</w:t>
      </w:r>
      <w:r w:rsidR="00AB7796">
        <w:rPr>
          <w:rFonts w:ascii="Times New Roman" w:hAnsi="Times New Roman" w:cs="Times New Roman"/>
        </w:rPr>
        <w:t>’</w:t>
      </w:r>
      <w:r w:rsidR="00CE50DC" w:rsidRPr="00CE50DC">
        <w:rPr>
          <w:rFonts w:ascii="Times New Roman" w:hAnsi="Times New Roman" w:cs="Times New Roman"/>
        </w:rPr>
        <w:t xml:space="preserve"> daily life, (though this is changing, as intermittent energy sources require demand-side adaptation)</w:t>
      </w:r>
      <w:del w:id="233" w:author="William Lamb" w:date="2017-12-06T13:47:00Z">
        <w:r w:rsidDel="00BE3B44">
          <w:rPr>
            <w:rFonts w:ascii="Times New Roman" w:hAnsi="Times New Roman" w:cs="Times New Roman"/>
          </w:rPr>
          <w:delText>.</w:delText>
        </w:r>
      </w:del>
      <w:r w:rsidR="00CE50DC" w:rsidRPr="00CE50DC">
        <w:rPr>
          <w:rFonts w:ascii="Times New Roman" w:hAnsi="Times New Roman" w:cs="Times New Roman"/>
        </w:rPr>
        <w:t>. As a result, normative questions loom large in the evaluation of demand-side option</w:t>
      </w:r>
      <w:ins w:id="234" w:author="William Lamb" w:date="2017-12-06T13:47:00Z">
        <w:r w:rsidR="00BE3B44">
          <w:rPr>
            <w:rFonts w:ascii="Times New Roman" w:hAnsi="Times New Roman" w:cs="Times New Roman"/>
          </w:rPr>
          <w:t>s</w:t>
        </w:r>
      </w:ins>
      <w:r w:rsidR="00CE50DC" w:rsidRPr="00CE50DC">
        <w:rPr>
          <w:rFonts w:ascii="Times New Roman" w:hAnsi="Times New Roman" w:cs="Times New Roman"/>
        </w:rPr>
        <w:t xml:space="preserve"> for climate change mitigation, while questions of well</w:t>
      </w:r>
      <w:ins w:id="235" w:author="William Lamb" w:date="2017-12-06T13:50:00Z">
        <w:r w:rsidR="006C548A">
          <w:rPr>
            <w:rFonts w:ascii="Times New Roman" w:hAnsi="Times New Roman" w:cs="Times New Roman"/>
          </w:rPr>
          <w:t>-</w:t>
        </w:r>
      </w:ins>
      <w:r w:rsidR="00CE50DC" w:rsidRPr="00CE50DC">
        <w:rPr>
          <w:rFonts w:ascii="Times New Roman" w:hAnsi="Times New Roman" w:cs="Times New Roman"/>
        </w:rPr>
        <w:t>being often are put aside when energy supply is substituted</w:t>
      </w:r>
      <w:r w:rsidR="00AB7796">
        <w:rPr>
          <w:rFonts w:ascii="Times New Roman" w:hAnsi="Times New Roman" w:cs="Times New Roman"/>
        </w:rPr>
        <w:t xml:space="preserve">. </w:t>
      </w:r>
      <w:r w:rsidR="003C21F1">
        <w:rPr>
          <w:rFonts w:ascii="Times New Roman" w:hAnsi="Times New Roman" w:cs="Times New Roman"/>
        </w:rPr>
        <w:t xml:space="preserve">For </w:t>
      </w:r>
      <w:r w:rsidR="004A22BE">
        <w:rPr>
          <w:rFonts w:ascii="Times New Roman" w:hAnsi="Times New Roman" w:cs="Times New Roman"/>
        </w:rPr>
        <w:t>example</w:t>
      </w:r>
      <w:r w:rsidR="003C21F1">
        <w:rPr>
          <w:rFonts w:ascii="Times New Roman" w:hAnsi="Times New Roman" w:cs="Times New Roman"/>
        </w:rPr>
        <w:t>, consider</w:t>
      </w:r>
      <w:r w:rsidR="004A22BE">
        <w:rPr>
          <w:rFonts w:ascii="Times New Roman" w:hAnsi="Times New Roman" w:cs="Times New Roman"/>
        </w:rPr>
        <w:t xml:space="preserve"> </w:t>
      </w:r>
      <w:r w:rsidR="004A22BE" w:rsidRPr="004A22BE">
        <w:rPr>
          <w:rFonts w:ascii="Times New Roman" w:hAnsi="Times New Roman" w:cs="Times New Roman"/>
        </w:rPr>
        <w:t>that policy m</w:t>
      </w:r>
      <w:r w:rsidR="00EE29B3">
        <w:rPr>
          <w:rFonts w:ascii="Times New Roman" w:hAnsi="Times New Roman" w:cs="Times New Roman"/>
        </w:rPr>
        <w:t>easures can change preferences</w:t>
      </w:r>
      <w:r w:rsidR="00514129">
        <w:rPr>
          <w:rFonts w:ascii="Times New Roman" w:hAnsi="Times New Roman" w:cs="Times New Roman"/>
        </w:rPr>
        <w:t xml:space="preserve">. We hence must understand </w:t>
      </w:r>
      <w:r w:rsidR="004A22BE">
        <w:rPr>
          <w:rFonts w:ascii="Times New Roman" w:hAnsi="Times New Roman" w:cs="Times New Roman"/>
        </w:rPr>
        <w:t>the assumption of </w:t>
      </w:r>
      <w:r w:rsidR="004A22BE" w:rsidRPr="004A22BE">
        <w:rPr>
          <w:rFonts w:ascii="Times New Roman" w:hAnsi="Times New Roman" w:cs="Times New Roman"/>
        </w:rPr>
        <w:t>exogenous</w:t>
      </w:r>
      <w:r w:rsidR="00514129">
        <w:rPr>
          <w:rFonts w:ascii="Times New Roman" w:hAnsi="Times New Roman" w:cs="Times New Roman"/>
        </w:rPr>
        <w:t xml:space="preserve"> preference </w:t>
      </w:r>
      <w:r w:rsidR="004A22BE" w:rsidRPr="004A22BE">
        <w:rPr>
          <w:rFonts w:ascii="Times New Roman" w:hAnsi="Times New Roman" w:cs="Times New Roman"/>
        </w:rPr>
        <w:t>as a special and not very plausible case</w:t>
      </w:r>
      <w:r w:rsidR="00EE29B3">
        <w:rPr>
          <w:rFonts w:ascii="Times New Roman" w:hAnsi="Times New Roman" w:cs="Times New Roman"/>
        </w:rPr>
        <w:fldChar w:fldCharType="begin"/>
      </w:r>
      <w:r w:rsidR="00A3675E">
        <w:rPr>
          <w:rFonts w:ascii="Times New Roman" w:hAnsi="Times New Roman" w:cs="Times New Roman"/>
        </w:rPr>
        <w:instrText xml:space="preserve"> ADDIN ZOTERO_ITEM CSL_CITATION {"citationID":"a20i0ug7e2n","properties":{"formattedCitation":"{\\rtf \\super 18\\nosupersub{}}","plainCitation":"18"},"citationItems":[{"id":31204,"uris":["http://zotero.org/users/667375/items/R4BQKBDE"],"uri":["http://zotero.org/users/667375/items/R4BQKBDE"],"itemData":{"id":31204,"type":"article-journal","title":"Endogenous preferences: The cultural consequences of markets and other economic institutions","container-title":"Journal of economic literature","page":"75–111","volume":"36","issue":"1","source":"Google Scholar","shortTitle":"Endogenous preferences","author":[{"family":"Bowles","given":"Samuel"}],"issued":{"date-parts":[["1998"]]}}}],"schema":"https://github.com/citation-style-language/schema/raw/master/csl-citation.json"} </w:instrText>
      </w:r>
      <w:r w:rsidR="00EE29B3">
        <w:rPr>
          <w:rFonts w:ascii="Times New Roman" w:hAnsi="Times New Roman" w:cs="Times New Roman"/>
        </w:rPr>
        <w:fldChar w:fldCharType="separate"/>
      </w:r>
      <w:r w:rsidR="00A3675E" w:rsidRPr="00A3675E">
        <w:rPr>
          <w:rFonts w:ascii="Times New Roman" w:hAnsi="Times New Roman" w:cs="Times New Roman"/>
          <w:vertAlign w:val="superscript"/>
        </w:rPr>
        <w:t>18</w:t>
      </w:r>
      <w:r w:rsidR="00EE29B3">
        <w:rPr>
          <w:rFonts w:ascii="Times New Roman" w:hAnsi="Times New Roman" w:cs="Times New Roman"/>
        </w:rPr>
        <w:fldChar w:fldCharType="end"/>
      </w:r>
      <w:r w:rsidR="004A22BE" w:rsidRPr="004A22BE">
        <w:rPr>
          <w:rFonts w:ascii="Times New Roman" w:hAnsi="Times New Roman" w:cs="Times New Roman"/>
        </w:rPr>
        <w:t>. Going beyond behavioral economics, humans should be modelled as enculturated ag</w:t>
      </w:r>
      <w:r w:rsidR="00E537C3">
        <w:rPr>
          <w:rFonts w:ascii="Times New Roman" w:hAnsi="Times New Roman" w:cs="Times New Roman"/>
        </w:rPr>
        <w:t>ents</w:t>
      </w:r>
      <w:r w:rsidR="00EE29B3">
        <w:rPr>
          <w:rFonts w:ascii="Times New Roman" w:hAnsi="Times New Roman" w:cs="Times New Roman"/>
        </w:rPr>
        <w:fldChar w:fldCharType="begin"/>
      </w:r>
      <w:r w:rsidR="00A3675E">
        <w:rPr>
          <w:rFonts w:ascii="Times New Roman" w:hAnsi="Times New Roman" w:cs="Times New Roman"/>
        </w:rPr>
        <w:instrText xml:space="preserve"> ADDIN ZOTERO_ITEM CSL_CITATION {"citationID":"a1d8k45odp","properties":{"formattedCitation":"{\\rtf \\super 19\\nosupersub{}}","plainCitation":"19"},"citationItems":[{"id":31207,"uris":["http://zotero.org/users/667375/items/GAGB7IEP"],"uri":["http://zotero.org/users/667375/items/GAGB7IEP"],"itemData":{"id":31207,"type":"article-journal","title":"Striving for balance in economics: Towards a theory of the social determination of behavior","container-title":"Journal of Economic Behavior &amp; Organization","page":"25–57","volume":"126","source":"Google Scholar","shortTitle":"Striving for balance in economics","author":[{"family":"Hoff","given":"Karla"},{"family":"Stiglitz","given":"Joseph E."}],"issued":{"date-parts":[["2016"]]}}}],"schema":"https://github.com/citation-style-language/schema/raw/master/csl-citation.json"} </w:instrText>
      </w:r>
      <w:r w:rsidR="00EE29B3">
        <w:rPr>
          <w:rFonts w:ascii="Times New Roman" w:hAnsi="Times New Roman" w:cs="Times New Roman"/>
        </w:rPr>
        <w:fldChar w:fldCharType="separate"/>
      </w:r>
      <w:r w:rsidR="00A3675E" w:rsidRPr="00A3675E">
        <w:rPr>
          <w:rFonts w:ascii="Times New Roman" w:hAnsi="Times New Roman" w:cs="Times New Roman"/>
          <w:vertAlign w:val="superscript"/>
        </w:rPr>
        <w:t>19</w:t>
      </w:r>
      <w:r w:rsidR="00EE29B3">
        <w:rPr>
          <w:rFonts w:ascii="Times New Roman" w:hAnsi="Times New Roman" w:cs="Times New Roman"/>
        </w:rPr>
        <w:fldChar w:fldCharType="end"/>
      </w:r>
      <w:r w:rsidR="004A22BE" w:rsidRPr="004A22BE">
        <w:rPr>
          <w:rFonts w:ascii="Times New Roman" w:hAnsi="Times New Roman" w:cs="Times New Roman"/>
        </w:rPr>
        <w:t xml:space="preserve">. Understanding how </w:t>
      </w:r>
      <w:r w:rsidR="00514129">
        <w:rPr>
          <w:rFonts w:ascii="Times New Roman" w:hAnsi="Times New Roman" w:cs="Times New Roman"/>
        </w:rPr>
        <w:t xml:space="preserve">to optimally adjust </w:t>
      </w:r>
      <w:r w:rsidR="004A22BE" w:rsidRPr="004A22BE">
        <w:rPr>
          <w:rFonts w:ascii="Times New Roman" w:hAnsi="Times New Roman" w:cs="Times New Roman"/>
        </w:rPr>
        <w:t>poli</w:t>
      </w:r>
      <w:r w:rsidR="00514129">
        <w:rPr>
          <w:rFonts w:ascii="Times New Roman" w:hAnsi="Times New Roman" w:cs="Times New Roman"/>
        </w:rPr>
        <w:t xml:space="preserve">cy </w:t>
      </w:r>
      <w:r w:rsidR="004A22BE" w:rsidRPr="004A22BE">
        <w:rPr>
          <w:rFonts w:ascii="Times New Roman" w:hAnsi="Times New Roman" w:cs="Times New Roman"/>
        </w:rPr>
        <w:t>to the presence of endogenous pre</w:t>
      </w:r>
      <w:r w:rsidR="00514129">
        <w:rPr>
          <w:rFonts w:ascii="Times New Roman" w:hAnsi="Times New Roman" w:cs="Times New Roman"/>
        </w:rPr>
        <w:t>ferences and how policies</w:t>
      </w:r>
      <w:r w:rsidR="004A22BE" w:rsidRPr="004A22BE">
        <w:rPr>
          <w:rFonts w:ascii="Times New Roman" w:hAnsi="Times New Roman" w:cs="Times New Roman"/>
        </w:rPr>
        <w:t xml:space="preserve"> can change these preferences </w:t>
      </w:r>
      <w:ins w:id="236" w:author="William Lamb" w:date="2017-12-06T13:48:00Z">
        <w:r w:rsidR="00BE3B44">
          <w:rPr>
            <w:rFonts w:ascii="Times New Roman" w:hAnsi="Times New Roman" w:cs="Times New Roman"/>
          </w:rPr>
          <w:t xml:space="preserve">are crucial </w:t>
        </w:r>
      </w:ins>
      <w:r w:rsidR="004A22BE" w:rsidRPr="004A22BE">
        <w:rPr>
          <w:rFonts w:ascii="Times New Roman" w:hAnsi="Times New Roman" w:cs="Times New Roman"/>
        </w:rPr>
        <w:t xml:space="preserve">matters for </w:t>
      </w:r>
      <w:ins w:id="237" w:author="William Lamb" w:date="2017-12-06T13:48:00Z">
        <w:r w:rsidR="00BE3B44">
          <w:rPr>
            <w:rFonts w:ascii="Times New Roman" w:hAnsi="Times New Roman" w:cs="Times New Roman"/>
          </w:rPr>
          <w:t xml:space="preserve">the </w:t>
        </w:r>
      </w:ins>
      <w:r w:rsidR="004A22BE" w:rsidRPr="004A22BE">
        <w:rPr>
          <w:rFonts w:ascii="Times New Roman" w:hAnsi="Times New Roman" w:cs="Times New Roman"/>
        </w:rPr>
        <w:t>accurat</w:t>
      </w:r>
      <w:r w:rsidR="004A22BE">
        <w:rPr>
          <w:rFonts w:ascii="Times New Roman" w:hAnsi="Times New Roman" w:cs="Times New Roman"/>
        </w:rPr>
        <w:t>e design of climate policy</w:t>
      </w:r>
      <w:r w:rsidR="00EE29B3">
        <w:rPr>
          <w:rFonts w:ascii="Times New Roman" w:hAnsi="Times New Roman" w:cs="Times New Roman"/>
        </w:rPr>
        <w:fldChar w:fldCharType="begin"/>
      </w:r>
      <w:r w:rsidR="00EE29B3">
        <w:rPr>
          <w:rFonts w:ascii="Times New Roman" w:hAnsi="Times New Roman" w:cs="Times New Roman"/>
        </w:rPr>
        <w:instrText xml:space="preserve"> ADDIN ZOTERO_ITEM CSL_CITATION {"citationID":"aseu94eqsn","properties":{"formattedCitation":"{\\rtf \\super 4\\nosupersub{}}","plainCitation":"4"},"citationItems":[{"id":30476,"uris":["http://zotero.org/users/667375/items/WF83MQXA"],"uri":["http://zotero.org/users/667375/items/WF83MQXA"],"itemData":{"id":30476,"type":"article-journal","title":"Beyond Technology: Demand-Side Solutions for Climate Change Mitigation","container-title":"Annual Review of Environment and Resources","page":"173–198","volume":"41","source":"Google Scholar","shortTitle":"Beyond Technology","author":[{"family":"Creutzig","given":"Felix"},{"family":"Fernandez","given":"Blanca"},{"family":"Haberl","given":"Helmut"},{"family":"Khosla","given":"Radhika"},{"family":"Mulugetta","given":"Yacob"},{"family":"Seto","given":"Karen C."}],"issued":{"date-parts":[["2016"]]}}}],"schema":"https://github.com/citation-style-language/schema/raw/master/csl-citation.json"} </w:instrText>
      </w:r>
      <w:r w:rsidR="00EE29B3">
        <w:rPr>
          <w:rFonts w:ascii="Times New Roman" w:hAnsi="Times New Roman" w:cs="Times New Roman"/>
        </w:rPr>
        <w:fldChar w:fldCharType="separate"/>
      </w:r>
      <w:r w:rsidR="00EE29B3" w:rsidRPr="00EE29B3">
        <w:rPr>
          <w:rFonts w:ascii="Times New Roman" w:hAnsi="Times New Roman" w:cs="Times New Roman"/>
          <w:vertAlign w:val="superscript"/>
        </w:rPr>
        <w:t>4</w:t>
      </w:r>
      <w:r w:rsidR="00EE29B3">
        <w:rPr>
          <w:rFonts w:ascii="Times New Roman" w:hAnsi="Times New Roman" w:cs="Times New Roman"/>
        </w:rPr>
        <w:fldChar w:fldCharType="end"/>
      </w:r>
      <w:r w:rsidR="004A22BE" w:rsidRPr="004A22BE">
        <w:rPr>
          <w:rFonts w:ascii="Times New Roman" w:hAnsi="Times New Roman" w:cs="Times New Roman"/>
        </w:rPr>
        <w:t>.</w:t>
      </w:r>
    </w:p>
    <w:p w14:paraId="1E31AEF2" w14:textId="55D01083" w:rsidR="00E537C3" w:rsidRPr="00AB401E" w:rsidRDefault="00E537C3" w:rsidP="005022E7">
      <w:pPr>
        <w:spacing w:before="100" w:beforeAutospacing="1" w:after="100" w:afterAutospacing="1"/>
        <w:jc w:val="both"/>
        <w:outlineLvl w:val="0"/>
        <w:rPr>
          <w:rFonts w:asciiTheme="majorBidi" w:hAnsiTheme="majorBidi" w:cstheme="majorBidi"/>
        </w:rPr>
      </w:pPr>
      <w:r>
        <w:rPr>
          <w:rFonts w:ascii="Times New Roman" w:hAnsi="Times New Roman" w:cs="Times New Roman"/>
        </w:rPr>
        <w:t xml:space="preserve">Moral philosophy and welfare economics distinguishes three concepts of well-being: 1) preferences, a utility-based concept that has </w:t>
      </w:r>
      <w:r w:rsidR="00D97E6D">
        <w:rPr>
          <w:rFonts w:ascii="Times New Roman" w:hAnsi="Times New Roman" w:cs="Times New Roman"/>
        </w:rPr>
        <w:t>been</w:t>
      </w:r>
      <w:r>
        <w:rPr>
          <w:rFonts w:ascii="Times New Roman" w:hAnsi="Times New Roman" w:cs="Times New Roman"/>
        </w:rPr>
        <w:t xml:space="preserve"> the wo</w:t>
      </w:r>
      <w:r w:rsidR="00514129">
        <w:rPr>
          <w:rFonts w:ascii="Times New Roman" w:hAnsi="Times New Roman" w:cs="Times New Roman"/>
        </w:rPr>
        <w:t>rk</w:t>
      </w:r>
      <w:r>
        <w:rPr>
          <w:rFonts w:ascii="Times New Roman" w:hAnsi="Times New Roman" w:cs="Times New Roman"/>
        </w:rPr>
        <w:t xml:space="preserve">horse of micro-economics for the last seven decades; 2) </w:t>
      </w:r>
      <w:del w:id="238" w:author="William Lamb" w:date="2017-12-06T13:50:00Z">
        <w:r w:rsidDel="006C548A">
          <w:rPr>
            <w:rFonts w:ascii="Times New Roman" w:hAnsi="Times New Roman" w:cs="Times New Roman"/>
          </w:rPr>
          <w:delText xml:space="preserve">substantive </w:delText>
        </w:r>
      </w:del>
      <w:ins w:id="239" w:author="William Lamb" w:date="2017-12-06T13:50:00Z">
        <w:r w:rsidR="006C548A">
          <w:rPr>
            <w:rFonts w:ascii="Times New Roman" w:hAnsi="Times New Roman" w:cs="Times New Roman"/>
          </w:rPr>
          <w:t>hedonic</w:t>
        </w:r>
        <w:r w:rsidR="006C548A">
          <w:rPr>
            <w:rFonts w:ascii="Times New Roman" w:hAnsi="Times New Roman" w:cs="Times New Roman"/>
          </w:rPr>
          <w:t xml:space="preserve"> </w:t>
        </w:r>
      </w:ins>
      <w:r>
        <w:rPr>
          <w:rFonts w:ascii="Times New Roman" w:hAnsi="Times New Roman" w:cs="Times New Roman"/>
        </w:rPr>
        <w:t xml:space="preserve">concepts, such as those focusing on happiness and </w:t>
      </w:r>
      <w:del w:id="240" w:author="William Lamb" w:date="2017-12-06T13:49:00Z">
        <w:r w:rsidDel="00BE3B44">
          <w:rPr>
            <w:rFonts w:ascii="Times New Roman" w:hAnsi="Times New Roman" w:cs="Times New Roman"/>
          </w:rPr>
          <w:delText>health</w:delText>
        </w:r>
      </w:del>
      <w:ins w:id="241" w:author="William Lamb" w:date="2017-12-06T13:49:00Z">
        <w:r w:rsidR="00BE3B44">
          <w:rPr>
            <w:rFonts w:ascii="Times New Roman" w:hAnsi="Times New Roman" w:cs="Times New Roman"/>
          </w:rPr>
          <w:t>subjective well-being</w:t>
        </w:r>
      </w:ins>
      <w:r>
        <w:rPr>
          <w:rFonts w:ascii="Times New Roman" w:hAnsi="Times New Roman" w:cs="Times New Roman"/>
        </w:rPr>
        <w:t>; and 3) eudaimonic approaches that encompass human needs and capability assessments</w:t>
      </w:r>
      <w:r w:rsidR="00EE29B3">
        <w:rPr>
          <w:rFonts w:ascii="Times New Roman" w:hAnsi="Times New Roman" w:cs="Times New Roman"/>
        </w:rPr>
        <w:fldChar w:fldCharType="begin"/>
      </w:r>
      <w:r w:rsidR="00A3675E">
        <w:rPr>
          <w:rFonts w:ascii="Times New Roman" w:hAnsi="Times New Roman" w:cs="Times New Roman"/>
        </w:rPr>
        <w:instrText xml:space="preserve"> ADDIN ZOTERO_ITEM CSL_CITATION {"citationID":"a2pmd1v4aos","properties":{"formattedCitation":"{\\rtf \\super 20\\uc0\\u8211{}22\\nosupersub{}}","plainCitation":"20–22"},"citationItems":[{"id":31201,"uris":["http://zotero.org/users/667375/items/JNTHE8W9"],"uri":["http://zotero.org/users/667375/items/JNTHE8W9"],"itemData":{"id":31201,"type":"book","title":"Beyond GDP: Measuring welfare and assessing sustainability","publisher":"Oxford University Press","source":"Google Scholar","shortTitle":"Beyond GDP","author":[{"family":"Fleurbaey","given":"Marc"},{"family":"Blanchet","given":"Didier"}],"issued":{"date-parts":[["2013"]]}}},{"id":31147,"uris":["http://zotero.org/users/667375/items/NMEM66K9"],"uri":["http://zotero.org/users/667375/items/NMEM66K9"],"itemData":{"id":31147,"type":"article-journal","title":"A Framework for Decoupling Human Need Satisfaction From Energy Use","container-title":"Ecological Economics","page":"43-52","volume":"141","issue":"Supplement C","source":"ScienceDirect","abstract":"Climate change poses great challenges to modern societies, central amongst which is to decouple human need satisfaction from energy use. Energy systems are the main source of greenhouse gas emissions, and the services provided by energy (such as heating, power, transport and lighting) are vital to support human development. To address this challenge, we advocate for a eudaimonic need-centred understanding of human well-being, as opposed to hedonic subjective views of well-being. We also argue for a shift in the way we analyse energy demand, from energy throughput to energy services. By adopting these perspectives on either end of the wellbeing-energy spectrum, a “double decoupling” potential can be uncovered. We present a novel analytic framework and showcase several methodological approaches for analysing the relationship between, and decoupling of, energy services and human needs. We conclude by proposing future directions of research in this area based on the analytic framework.","DOI":"10.1016/j.ecolecon.2017.05.019","ISSN":"0921-8009","journalAbbreviation":"Ecological Economics","author":[{"family":"Brand-Correa","given":"Lina I."},{"family":"Steinberger","given":"Julia K."}],"issued":{"date-parts":[["2017",11,1]]}}},{"id":31199,"uris":["http://zotero.org/users/667375/items/NATIXFJM"],"uri":["http://zotero.org/users/667375/items/NATIXFJM"],"itemData":{"id":31199,"type":"article-journal","title":"Human well-being and climate change mitigation","container-title":"Wiley Interdisciplinary Reviews: Climate Change","volume":"8","issue":"6","source":"Google Scholar","author":[{"family":"Lamb","given":"William F."},{"family":"Steinberger","given":"Julia K."}],"issued":{"date-parts":[["2017"]]}}}],"schema":"https://github.com/citation-style-language/schema/raw/master/csl-citation.json"} </w:instrText>
      </w:r>
      <w:r w:rsidR="00EE29B3">
        <w:rPr>
          <w:rFonts w:ascii="Times New Roman" w:hAnsi="Times New Roman" w:cs="Times New Roman"/>
        </w:rPr>
        <w:fldChar w:fldCharType="separate"/>
      </w:r>
      <w:r w:rsidR="00A3675E" w:rsidRPr="00A3675E">
        <w:rPr>
          <w:rFonts w:ascii="Times New Roman" w:hAnsi="Times New Roman" w:cs="Times New Roman"/>
          <w:vertAlign w:val="superscript"/>
        </w:rPr>
        <w:t>20–22</w:t>
      </w:r>
      <w:r w:rsidR="00EE29B3">
        <w:rPr>
          <w:rFonts w:ascii="Times New Roman" w:hAnsi="Times New Roman" w:cs="Times New Roman"/>
        </w:rPr>
        <w:fldChar w:fldCharType="end"/>
      </w:r>
      <w:r>
        <w:rPr>
          <w:rFonts w:ascii="Times New Roman" w:hAnsi="Times New Roman" w:cs="Times New Roman"/>
        </w:rPr>
        <w:t xml:space="preserve">. </w:t>
      </w:r>
      <w:r w:rsidR="00D362B2">
        <w:rPr>
          <w:rFonts w:ascii="Times New Roman" w:hAnsi="Times New Roman" w:cs="Times New Roman"/>
        </w:rPr>
        <w:t>Importantly, these different concepts may lead to sometimes similar but mostly diverging policy conclusions, as analyzed for the case of transportation</w:t>
      </w:r>
      <w:r w:rsidR="00EE29B3">
        <w:rPr>
          <w:rFonts w:ascii="Times New Roman" w:hAnsi="Times New Roman" w:cs="Times New Roman"/>
        </w:rPr>
        <w:fldChar w:fldCharType="begin"/>
      </w:r>
      <w:r w:rsidR="00A3675E">
        <w:rPr>
          <w:rFonts w:ascii="Times New Roman" w:hAnsi="Times New Roman" w:cs="Times New Roman"/>
        </w:rPr>
        <w:instrText xml:space="preserve"> ADDIN ZOTERO_ITEM CSL_CITATION {"citationID":"a253p3jctt7","properties":{"formattedCitation":"{\\rtf \\super 23\\nosupersub{}}","plainCitation":"23"},"citationItems":[{"id":24007,"uris":["http://zotero.org/users/667375/items/5UCM28BV"],"uri":["http://zotero.org/users/667375/items/5UCM28BV"],"itemData":{"id":24007,"type":"article-journal","title":"Happy or liberal? Making sense of behavior in transport policy design","container-title":"Transportation Research Part D: Transport and Environment, forthcoming","author":[{"family":"Mattauch","given":"Linus"},{"family":"Ridgway","given":"Monica"},{"family":"Creutzig","given":"Felix"}],"issued":{"date-parts":[["2015"]]}}}],"schema":"https://github.com/citation-style-language/schema/raw/master/csl-citation.json"} </w:instrText>
      </w:r>
      <w:r w:rsidR="00EE29B3">
        <w:rPr>
          <w:rFonts w:ascii="Times New Roman" w:hAnsi="Times New Roman" w:cs="Times New Roman"/>
        </w:rPr>
        <w:fldChar w:fldCharType="separate"/>
      </w:r>
      <w:r w:rsidR="00A3675E" w:rsidRPr="00A3675E">
        <w:rPr>
          <w:rFonts w:ascii="Times New Roman" w:hAnsi="Times New Roman" w:cs="Times New Roman"/>
          <w:vertAlign w:val="superscript"/>
        </w:rPr>
        <w:t>23</w:t>
      </w:r>
      <w:r w:rsidR="00EE29B3">
        <w:rPr>
          <w:rFonts w:ascii="Times New Roman" w:hAnsi="Times New Roman" w:cs="Times New Roman"/>
        </w:rPr>
        <w:fldChar w:fldCharType="end"/>
      </w:r>
      <w:r w:rsidR="00D362B2">
        <w:rPr>
          <w:rFonts w:ascii="Times New Roman" w:hAnsi="Times New Roman" w:cs="Times New Roman"/>
        </w:rPr>
        <w:t xml:space="preserve">. </w:t>
      </w:r>
      <w:r w:rsidR="00320ACC">
        <w:rPr>
          <w:rFonts w:ascii="Times New Roman" w:hAnsi="Times New Roman" w:cs="Times New Roman"/>
        </w:rPr>
        <w:t>Importantly, a</w:t>
      </w:r>
      <w:r w:rsidR="005022E7">
        <w:rPr>
          <w:rFonts w:ascii="Times New Roman" w:hAnsi="Times New Roman" w:cs="Times New Roman"/>
        </w:rPr>
        <w:t xml:space="preserve"> </w:t>
      </w:r>
      <w:r w:rsidR="004509D3">
        <w:rPr>
          <w:rFonts w:ascii="Times New Roman" w:hAnsi="Times New Roman" w:cs="Times New Roman"/>
        </w:rPr>
        <w:t xml:space="preserve">focus on human needs can be translated into </w:t>
      </w:r>
      <w:r w:rsidR="004509D3" w:rsidRPr="00AB401E">
        <w:rPr>
          <w:rFonts w:asciiTheme="majorBidi" w:hAnsiTheme="majorBidi" w:cstheme="majorBidi"/>
        </w:rPr>
        <w:t xml:space="preserve">providing services (e.g., providing electricity for light and cooking). </w:t>
      </w:r>
      <w:del w:id="242" w:author="William Lamb" w:date="2017-12-06T13:51:00Z">
        <w:r w:rsidR="009B50C7" w:rsidDel="006C548A">
          <w:rPr>
            <w:rFonts w:asciiTheme="majorBidi" w:hAnsiTheme="majorBidi" w:cstheme="majorBidi"/>
          </w:rPr>
          <w:delText>An accounting</w:delText>
        </w:r>
      </w:del>
      <w:ins w:id="243" w:author="William Lamb" w:date="2017-12-06T13:51:00Z">
        <w:r w:rsidR="006C548A">
          <w:rPr>
            <w:rFonts w:asciiTheme="majorBidi" w:hAnsiTheme="majorBidi" w:cstheme="majorBidi"/>
          </w:rPr>
          <w:t>Therefore a</w:t>
        </w:r>
      </w:ins>
      <w:r w:rsidR="009B50C7">
        <w:rPr>
          <w:rFonts w:asciiTheme="majorBidi" w:hAnsiTheme="majorBidi" w:cstheme="majorBidi"/>
        </w:rPr>
        <w:t xml:space="preserve"> focus</w:t>
      </w:r>
      <w:del w:id="244" w:author="William Lamb" w:date="2017-12-06T13:51:00Z">
        <w:r w:rsidR="009B50C7" w:rsidDel="006C548A">
          <w:rPr>
            <w:rFonts w:asciiTheme="majorBidi" w:hAnsiTheme="majorBidi" w:cstheme="majorBidi"/>
          </w:rPr>
          <w:delText>ed</w:delText>
        </w:r>
      </w:del>
      <w:r w:rsidR="009B50C7">
        <w:rPr>
          <w:rFonts w:asciiTheme="majorBidi" w:hAnsiTheme="majorBidi" w:cstheme="majorBidi"/>
        </w:rPr>
        <w:t xml:space="preserve"> on services rather </w:t>
      </w:r>
      <w:ins w:id="245" w:author="William Lamb" w:date="2017-12-06T13:51:00Z">
        <w:r w:rsidR="006C548A">
          <w:rPr>
            <w:rFonts w:asciiTheme="majorBidi" w:hAnsiTheme="majorBidi" w:cstheme="majorBidi"/>
          </w:rPr>
          <w:t xml:space="preserve">than </w:t>
        </w:r>
      </w:ins>
      <w:r w:rsidR="009B50C7">
        <w:rPr>
          <w:rFonts w:asciiTheme="majorBidi" w:hAnsiTheme="majorBidi" w:cstheme="majorBidi"/>
        </w:rPr>
        <w:t xml:space="preserve">products enables </w:t>
      </w:r>
      <w:ins w:id="246" w:author="William Lamb" w:date="2017-12-06T13:51:00Z">
        <w:r w:rsidR="006C548A">
          <w:rPr>
            <w:rFonts w:asciiTheme="majorBidi" w:hAnsiTheme="majorBidi" w:cstheme="majorBidi"/>
          </w:rPr>
          <w:t xml:space="preserve">the </w:t>
        </w:r>
      </w:ins>
      <w:del w:id="247" w:author="William Lamb" w:date="2017-12-06T13:51:00Z">
        <w:r w:rsidR="009B50C7" w:rsidDel="006C548A">
          <w:rPr>
            <w:rFonts w:asciiTheme="majorBidi" w:hAnsiTheme="majorBidi" w:cstheme="majorBidi"/>
          </w:rPr>
          <w:delText xml:space="preserve">an </w:delText>
        </w:r>
      </w:del>
      <w:r w:rsidR="009B50C7">
        <w:rPr>
          <w:rFonts w:asciiTheme="majorBidi" w:hAnsiTheme="majorBidi" w:cstheme="majorBidi"/>
        </w:rPr>
        <w:t xml:space="preserve">identification of wider mitigation options, but also enables </w:t>
      </w:r>
      <w:del w:id="248" w:author="William Lamb" w:date="2017-12-06T13:51:00Z">
        <w:r w:rsidR="009B50C7" w:rsidDel="006C548A">
          <w:rPr>
            <w:rFonts w:asciiTheme="majorBidi" w:hAnsiTheme="majorBidi" w:cstheme="majorBidi"/>
          </w:rPr>
          <w:delText>a</w:delText>
        </w:r>
      </w:del>
      <w:ins w:id="249" w:author="William Lamb" w:date="2017-12-06T13:51:00Z">
        <w:r w:rsidR="006C548A">
          <w:rPr>
            <w:rFonts w:asciiTheme="majorBidi" w:hAnsiTheme="majorBidi" w:cstheme="majorBidi"/>
          </w:rPr>
          <w:t>the</w:t>
        </w:r>
      </w:ins>
      <w:r w:rsidR="009B50C7">
        <w:rPr>
          <w:rFonts w:asciiTheme="majorBidi" w:hAnsiTheme="majorBidi" w:cstheme="majorBidi"/>
        </w:rPr>
        <w:t xml:space="preserve"> direct evaluation </w:t>
      </w:r>
      <w:del w:id="250" w:author="William Lamb" w:date="2017-12-06T13:52:00Z">
        <w:r w:rsidR="009B50C7" w:rsidDel="006C548A">
          <w:rPr>
            <w:rFonts w:asciiTheme="majorBidi" w:hAnsiTheme="majorBidi" w:cstheme="majorBidi"/>
          </w:rPr>
          <w:delText xml:space="preserve">by multiple indicators </w:delText>
        </w:r>
      </w:del>
      <w:r w:rsidR="009B50C7">
        <w:rPr>
          <w:rFonts w:asciiTheme="majorBidi" w:hAnsiTheme="majorBidi" w:cstheme="majorBidi"/>
        </w:rPr>
        <w:t>of well</w:t>
      </w:r>
      <w:ins w:id="251" w:author="William Lamb" w:date="2017-12-06T13:50:00Z">
        <w:r w:rsidR="006C548A">
          <w:rPr>
            <w:rFonts w:asciiTheme="majorBidi" w:hAnsiTheme="majorBidi" w:cstheme="majorBidi"/>
          </w:rPr>
          <w:t>-</w:t>
        </w:r>
      </w:ins>
      <w:r w:rsidR="009B50C7">
        <w:rPr>
          <w:rFonts w:asciiTheme="majorBidi" w:hAnsiTheme="majorBidi" w:cstheme="majorBidi"/>
        </w:rPr>
        <w:t>being</w:t>
      </w:r>
      <w:ins w:id="252" w:author="William Lamb" w:date="2017-12-06T13:52:00Z">
        <w:r w:rsidR="006C548A">
          <w:rPr>
            <w:rFonts w:asciiTheme="majorBidi" w:hAnsiTheme="majorBidi" w:cstheme="majorBidi"/>
          </w:rPr>
          <w:t xml:space="preserve"> impacts and outcomes</w:t>
        </w:r>
      </w:ins>
      <w:r w:rsidR="009B50C7">
        <w:rPr>
          <w:rFonts w:asciiTheme="majorBidi" w:hAnsiTheme="majorBidi" w:cstheme="majorBidi"/>
        </w:rPr>
        <w:t xml:space="preserve">. </w:t>
      </w:r>
      <w:r w:rsidR="004509D3" w:rsidRPr="00AB401E">
        <w:rPr>
          <w:rFonts w:asciiTheme="majorBidi" w:hAnsiTheme="majorBidi" w:cstheme="majorBidi"/>
        </w:rPr>
        <w:t xml:space="preserve">A human needs approach also relates to some of the Sustainable Development Goals (see below). </w:t>
      </w:r>
    </w:p>
    <w:p w14:paraId="4C305931" w14:textId="553DC14E" w:rsidR="00AB401E" w:rsidRDefault="00AB401E" w:rsidP="00AB401E">
      <w:pPr>
        <w:spacing w:before="100" w:beforeAutospacing="1" w:after="100" w:afterAutospacing="1"/>
        <w:jc w:val="both"/>
        <w:outlineLvl w:val="0"/>
        <w:rPr>
          <w:rFonts w:asciiTheme="majorBidi" w:hAnsiTheme="majorBidi" w:cstheme="majorBidi"/>
        </w:rPr>
      </w:pPr>
      <w:r w:rsidRPr="00AB401E">
        <w:rPr>
          <w:rFonts w:asciiTheme="majorBidi" w:hAnsiTheme="majorBidi" w:cstheme="majorBidi"/>
        </w:rPr>
        <w:t>The overarching question for n</w:t>
      </w:r>
      <w:r w:rsidR="00623499">
        <w:rPr>
          <w:rFonts w:asciiTheme="majorBidi" w:hAnsiTheme="majorBidi" w:cstheme="majorBidi"/>
        </w:rPr>
        <w:t>ormative evaluation</w:t>
      </w:r>
      <w:r w:rsidRPr="00AB401E">
        <w:rPr>
          <w:rFonts w:asciiTheme="majorBidi" w:hAnsiTheme="majorBidi" w:cstheme="majorBidi"/>
        </w:rPr>
        <w:t xml:space="preserve"> is</w:t>
      </w:r>
      <w:r w:rsidR="00623499">
        <w:rPr>
          <w:rFonts w:asciiTheme="majorBidi" w:hAnsiTheme="majorBidi" w:cstheme="majorBidi"/>
        </w:rPr>
        <w:t xml:space="preserve"> however more general</w:t>
      </w:r>
      <w:r w:rsidRPr="00AB401E">
        <w:rPr>
          <w:rFonts w:asciiTheme="majorBidi" w:hAnsiTheme="majorBidi" w:cstheme="majorBidi"/>
        </w:rPr>
        <w:t>: What is the normative value of settings</w:t>
      </w:r>
      <w:r w:rsidR="003C21F1">
        <w:rPr>
          <w:rFonts w:asciiTheme="majorBidi" w:hAnsiTheme="majorBidi" w:cstheme="majorBidi"/>
        </w:rPr>
        <w:t>, technologies and</w:t>
      </w:r>
      <w:r w:rsidRPr="00AB401E">
        <w:rPr>
          <w:rFonts w:asciiTheme="majorBidi" w:hAnsiTheme="majorBidi" w:cstheme="majorBidi"/>
        </w:rPr>
        <w:t xml:space="preserve"> measures according to different approaches that evaluate well-being?</w:t>
      </w:r>
    </w:p>
    <w:p w14:paraId="00F1409B" w14:textId="50AD230D" w:rsidR="0028787A" w:rsidRPr="00B051FF" w:rsidRDefault="004C51FF" w:rsidP="00AB401E">
      <w:pPr>
        <w:spacing w:before="100" w:beforeAutospacing="1" w:after="100" w:afterAutospacing="1"/>
        <w:jc w:val="both"/>
        <w:outlineLvl w:val="0"/>
        <w:rPr>
          <w:rFonts w:asciiTheme="majorBidi" w:hAnsiTheme="majorBidi" w:cstheme="majorBidi"/>
          <w:b/>
          <w:bCs/>
        </w:rPr>
      </w:pPr>
      <w:r>
        <w:rPr>
          <w:rFonts w:asciiTheme="majorBidi" w:hAnsiTheme="majorBidi" w:cstheme="majorBidi"/>
          <w:b/>
          <w:bCs/>
        </w:rPr>
        <w:t>Climate mitigation pathways</w:t>
      </w:r>
    </w:p>
    <w:p w14:paraId="325EFBDE" w14:textId="29FCD9AD" w:rsidR="0028787A" w:rsidRDefault="0078178B" w:rsidP="00747B43">
      <w:pPr>
        <w:spacing w:before="100" w:beforeAutospacing="1" w:after="100" w:afterAutospacing="1"/>
        <w:jc w:val="both"/>
        <w:outlineLvl w:val="0"/>
        <w:rPr>
          <w:rFonts w:asciiTheme="majorBidi" w:hAnsiTheme="majorBidi" w:cstheme="majorBidi"/>
        </w:rPr>
      </w:pPr>
      <w:r>
        <w:rPr>
          <w:rFonts w:asciiTheme="majorBidi" w:hAnsiTheme="majorBidi" w:cstheme="majorBidi"/>
        </w:rPr>
        <w:t>Estimating</w:t>
      </w:r>
      <w:ins w:id="253" w:author="William Lamb" w:date="2017-12-06T13:53:00Z">
        <w:r w:rsidR="006C548A">
          <w:rPr>
            <w:rFonts w:asciiTheme="majorBidi" w:hAnsiTheme="majorBidi" w:cstheme="majorBidi"/>
          </w:rPr>
          <w:t xml:space="preserve"> the</w:t>
        </w:r>
      </w:ins>
      <w:r>
        <w:rPr>
          <w:rFonts w:asciiTheme="majorBidi" w:hAnsiTheme="majorBidi" w:cstheme="majorBidi"/>
        </w:rPr>
        <w:t xml:space="preserve"> overall potentials for climate change mitigation is crucial. </w:t>
      </w:r>
      <w:r w:rsidR="00EA0CBE">
        <w:rPr>
          <w:rFonts w:asciiTheme="majorBidi" w:hAnsiTheme="majorBidi" w:cstheme="majorBidi"/>
        </w:rPr>
        <w:t xml:space="preserve">IAMs </w:t>
      </w:r>
      <w:r>
        <w:rPr>
          <w:rFonts w:asciiTheme="majorBidi" w:hAnsiTheme="majorBidi" w:cstheme="majorBidi"/>
        </w:rPr>
        <w:t xml:space="preserve">and, in more limited contexts, partial equilibrium models, are useful for assessing system-wide potentials, reflecting the interaction between sectors, and mitigation options. </w:t>
      </w:r>
      <w:r w:rsidR="006D1960">
        <w:rPr>
          <w:rFonts w:asciiTheme="majorBidi" w:hAnsiTheme="majorBidi" w:cstheme="majorBidi"/>
        </w:rPr>
        <w:t xml:space="preserve">Most IAMs have a detailed description of supply-side technologies, but lack resolution on demand-side and, closely associated, with local solutions. </w:t>
      </w:r>
      <w:r w:rsidR="000A663B">
        <w:rPr>
          <w:rFonts w:asciiTheme="majorBidi" w:hAnsiTheme="majorBidi" w:cstheme="majorBidi"/>
        </w:rPr>
        <w:t xml:space="preserve">However, </w:t>
      </w:r>
      <w:r>
        <w:rPr>
          <w:rFonts w:asciiTheme="majorBidi" w:hAnsiTheme="majorBidi" w:cstheme="majorBidi"/>
        </w:rPr>
        <w:t>IAMs and related models can</w:t>
      </w:r>
      <w:r w:rsidR="00B051FF">
        <w:rPr>
          <w:rFonts w:asciiTheme="majorBidi" w:hAnsiTheme="majorBidi" w:cstheme="majorBidi"/>
        </w:rPr>
        <w:t xml:space="preserve"> summarize the insights from </w:t>
      </w:r>
      <w:r w:rsidR="000A663B">
        <w:rPr>
          <w:rFonts w:asciiTheme="majorBidi" w:hAnsiTheme="majorBidi" w:cstheme="majorBidi"/>
        </w:rPr>
        <w:t>demand-side analysis</w:t>
      </w:r>
      <w:r w:rsidR="00747B43">
        <w:rPr>
          <w:rFonts w:asciiTheme="majorBidi" w:hAnsiTheme="majorBidi" w:cstheme="majorBidi"/>
        </w:rPr>
        <w:t>, informed by bottom-up assessments of specific policy measures (see Technology section), and</w:t>
      </w:r>
      <w:r w:rsidR="00BB6CD3">
        <w:rPr>
          <w:rFonts w:asciiTheme="majorBidi" w:hAnsiTheme="majorBidi" w:cstheme="majorBidi"/>
        </w:rPr>
        <w:t xml:space="preserve"> </w:t>
      </w:r>
      <w:r w:rsidR="00747B43">
        <w:rPr>
          <w:rFonts w:asciiTheme="majorBidi" w:hAnsiTheme="majorBidi" w:cstheme="majorBidi"/>
        </w:rPr>
        <w:t>evaluate</w:t>
      </w:r>
      <w:r w:rsidR="00B051FF">
        <w:rPr>
          <w:rFonts w:asciiTheme="majorBidi" w:hAnsiTheme="majorBidi" w:cstheme="majorBidi"/>
        </w:rPr>
        <w:t xml:space="preserve"> the comprehensive potential of demand-si</w:t>
      </w:r>
      <w:r w:rsidR="00BB6CD3">
        <w:rPr>
          <w:rFonts w:asciiTheme="majorBidi" w:hAnsiTheme="majorBidi" w:cstheme="majorBidi"/>
        </w:rPr>
        <w:t>de mitigation options in</w:t>
      </w:r>
      <w:r w:rsidR="00B051FF">
        <w:rPr>
          <w:rFonts w:asciiTheme="majorBidi" w:hAnsiTheme="majorBidi" w:cstheme="majorBidi"/>
        </w:rPr>
        <w:t xml:space="preserve"> their interaction with other options, such as supply-side technologies and energy-system decarbonization strategies. </w:t>
      </w:r>
      <w:r w:rsidR="00D515D2">
        <w:rPr>
          <w:rFonts w:asciiTheme="majorBidi" w:hAnsiTheme="majorBidi" w:cstheme="majorBidi"/>
        </w:rPr>
        <w:t>Such modeling studies must</w:t>
      </w:r>
      <w:r w:rsidR="007919AC">
        <w:rPr>
          <w:rFonts w:asciiTheme="majorBidi" w:hAnsiTheme="majorBidi" w:cstheme="majorBidi"/>
        </w:rPr>
        <w:t xml:space="preserve"> </w:t>
      </w:r>
      <w:del w:id="254" w:author="William Lamb" w:date="2017-12-06T13:54:00Z">
        <w:r w:rsidR="007919AC" w:rsidDel="006C548A">
          <w:rPr>
            <w:rFonts w:asciiTheme="majorBidi" w:hAnsiTheme="majorBidi" w:cstheme="majorBidi"/>
          </w:rPr>
          <w:delText xml:space="preserve">specifically </w:delText>
        </w:r>
      </w:del>
      <w:r w:rsidR="007919AC">
        <w:rPr>
          <w:rFonts w:asciiTheme="majorBidi" w:hAnsiTheme="majorBidi" w:cstheme="majorBidi"/>
        </w:rPr>
        <w:t>be informed by</w:t>
      </w:r>
      <w:r w:rsidR="00B051FF">
        <w:rPr>
          <w:rFonts w:asciiTheme="majorBidi" w:hAnsiTheme="majorBidi" w:cstheme="majorBidi"/>
        </w:rPr>
        <w:t xml:space="preserve"> bottom-up assessments of </w:t>
      </w:r>
      <w:r w:rsidR="00B051FF">
        <w:rPr>
          <w:rFonts w:asciiTheme="majorBidi" w:hAnsiTheme="majorBidi" w:cstheme="majorBidi"/>
        </w:rPr>
        <w:lastRenderedPageBreak/>
        <w:t>specific policy measures</w:t>
      </w:r>
      <w:r w:rsidR="007919AC">
        <w:rPr>
          <w:rFonts w:asciiTheme="majorBidi" w:hAnsiTheme="majorBidi" w:cstheme="majorBidi"/>
        </w:rPr>
        <w:t xml:space="preserve"> (see Technology section)</w:t>
      </w:r>
      <w:r w:rsidR="00B051FF">
        <w:rPr>
          <w:rFonts w:asciiTheme="majorBidi" w:hAnsiTheme="majorBidi" w:cstheme="majorBidi"/>
        </w:rPr>
        <w:t xml:space="preserve">. </w:t>
      </w:r>
      <w:r>
        <w:rPr>
          <w:rFonts w:asciiTheme="majorBidi" w:hAnsiTheme="majorBidi" w:cstheme="majorBidi"/>
        </w:rPr>
        <w:t>Modeling and other assessment</w:t>
      </w:r>
      <w:r w:rsidR="007A14CE">
        <w:rPr>
          <w:rFonts w:asciiTheme="majorBidi" w:hAnsiTheme="majorBidi" w:cstheme="majorBidi"/>
        </w:rPr>
        <w:t xml:space="preserve"> studies can also clarify the time-scales over which actions and mitigations play out – an increasingly urgent </w:t>
      </w:r>
      <w:del w:id="255" w:author="William Lamb" w:date="2017-12-06T13:54:00Z">
        <w:r w:rsidR="007A14CE" w:rsidDel="006C548A">
          <w:rPr>
            <w:rFonts w:asciiTheme="majorBidi" w:hAnsiTheme="majorBidi" w:cstheme="majorBidi"/>
          </w:rPr>
          <w:delText xml:space="preserve">category </w:delText>
        </w:r>
      </w:del>
      <w:ins w:id="256" w:author="William Lamb" w:date="2017-12-06T13:54:00Z">
        <w:r w:rsidR="006C548A">
          <w:rPr>
            <w:rFonts w:asciiTheme="majorBidi" w:hAnsiTheme="majorBidi" w:cstheme="majorBidi"/>
          </w:rPr>
          <w:t>requirement</w:t>
        </w:r>
        <w:r w:rsidR="006C548A">
          <w:rPr>
            <w:rFonts w:asciiTheme="majorBidi" w:hAnsiTheme="majorBidi" w:cstheme="majorBidi"/>
          </w:rPr>
          <w:t xml:space="preserve"> </w:t>
        </w:r>
      </w:ins>
      <w:r w:rsidR="007A14CE">
        <w:rPr>
          <w:rFonts w:asciiTheme="majorBidi" w:hAnsiTheme="majorBidi" w:cstheme="majorBidi"/>
        </w:rPr>
        <w:t xml:space="preserve">as time runs </w:t>
      </w:r>
      <w:del w:id="257" w:author="William Lamb" w:date="2017-12-06T13:55:00Z">
        <w:r w:rsidR="007A14CE" w:rsidDel="006C548A">
          <w:rPr>
            <w:rFonts w:asciiTheme="majorBidi" w:hAnsiTheme="majorBidi" w:cstheme="majorBidi"/>
          </w:rPr>
          <w:delText xml:space="preserve">out if </w:delText>
        </w:r>
      </w:del>
      <w:ins w:id="258" w:author="William Lamb" w:date="2017-12-06T13:55:00Z">
        <w:r w:rsidR="006C548A">
          <w:rPr>
            <w:rFonts w:asciiTheme="majorBidi" w:hAnsiTheme="majorBidi" w:cstheme="majorBidi"/>
          </w:rPr>
          <w:t xml:space="preserve">to reduce atmospheric </w:t>
        </w:r>
      </w:ins>
      <w:r w:rsidR="007A14CE">
        <w:rPr>
          <w:rFonts w:asciiTheme="majorBidi" w:hAnsiTheme="majorBidi" w:cstheme="majorBidi"/>
        </w:rPr>
        <w:t>CO</w:t>
      </w:r>
      <w:r w:rsidR="007A14CE" w:rsidRPr="006C548A">
        <w:rPr>
          <w:rFonts w:asciiTheme="majorBidi" w:hAnsiTheme="majorBidi" w:cstheme="majorBidi"/>
          <w:vertAlign w:val="subscript"/>
          <w:rPrChange w:id="259" w:author="William Lamb" w:date="2017-12-06T13:54:00Z">
            <w:rPr>
              <w:rFonts w:asciiTheme="majorBidi" w:hAnsiTheme="majorBidi" w:cstheme="majorBidi"/>
            </w:rPr>
          </w:rPrChange>
        </w:rPr>
        <w:t>2</w:t>
      </w:r>
      <w:ins w:id="260" w:author="William Lamb" w:date="2017-12-06T13:55:00Z">
        <w:r w:rsidR="006C548A">
          <w:rPr>
            <w:rFonts w:asciiTheme="majorBidi" w:hAnsiTheme="majorBidi" w:cstheme="majorBidi"/>
          </w:rPr>
          <w:t xml:space="preserve"> </w:t>
        </w:r>
      </w:ins>
      <w:del w:id="261" w:author="William Lamb" w:date="2017-12-06T13:55:00Z">
        <w:r w:rsidR="007A14CE" w:rsidDel="006C548A">
          <w:rPr>
            <w:rFonts w:asciiTheme="majorBidi" w:hAnsiTheme="majorBidi" w:cstheme="majorBidi"/>
          </w:rPr>
          <w:delText>-</w:delText>
        </w:r>
      </w:del>
      <w:r w:rsidR="007A14CE">
        <w:rPr>
          <w:rFonts w:asciiTheme="majorBidi" w:hAnsiTheme="majorBidi" w:cstheme="majorBidi"/>
        </w:rPr>
        <w:t xml:space="preserve">concentration </w:t>
      </w:r>
      <w:del w:id="262" w:author="William Lamb" w:date="2017-12-06T13:55:00Z">
        <w:r w:rsidR="007A14CE" w:rsidDel="006C548A">
          <w:rPr>
            <w:rFonts w:asciiTheme="majorBidi" w:hAnsiTheme="majorBidi" w:cstheme="majorBidi"/>
          </w:rPr>
          <w:delText xml:space="preserve">is to stay </w:delText>
        </w:r>
      </w:del>
      <w:r w:rsidR="007A14CE">
        <w:rPr>
          <w:rFonts w:asciiTheme="majorBidi" w:hAnsiTheme="majorBidi" w:cstheme="majorBidi"/>
        </w:rPr>
        <w:t xml:space="preserve">below levels consistent with less than 2°C warming. </w:t>
      </w:r>
    </w:p>
    <w:p w14:paraId="5546F001" w14:textId="1D72397F" w:rsidR="00B051FF" w:rsidRPr="00B051FF" w:rsidRDefault="00B051FF" w:rsidP="00AB401E">
      <w:pPr>
        <w:spacing w:before="100" w:beforeAutospacing="1" w:after="100" w:afterAutospacing="1"/>
        <w:jc w:val="both"/>
        <w:outlineLvl w:val="0"/>
        <w:rPr>
          <w:rFonts w:asciiTheme="majorBidi" w:hAnsiTheme="majorBidi" w:cstheme="majorBidi"/>
          <w:b/>
          <w:bCs/>
        </w:rPr>
      </w:pPr>
      <w:r w:rsidRPr="00B051FF">
        <w:rPr>
          <w:rFonts w:asciiTheme="majorBidi" w:hAnsiTheme="majorBidi" w:cstheme="majorBidi"/>
          <w:b/>
          <w:bCs/>
        </w:rPr>
        <w:t>Sustainable Development</w:t>
      </w:r>
    </w:p>
    <w:p w14:paraId="7AA835F2" w14:textId="74389E15" w:rsidR="00AB401E" w:rsidRDefault="00545450" w:rsidP="005F0BD2">
      <w:pPr>
        <w:spacing w:before="100" w:beforeAutospacing="1" w:after="100" w:afterAutospacing="1"/>
        <w:jc w:val="both"/>
        <w:outlineLvl w:val="0"/>
        <w:rPr>
          <w:rFonts w:ascii="Times New Roman" w:hAnsi="Times New Roman" w:cs="Times New Roman"/>
        </w:rPr>
      </w:pPr>
      <w:r>
        <w:rPr>
          <w:rFonts w:ascii="Times New Roman" w:hAnsi="Times New Roman" w:cs="Times New Roman"/>
        </w:rPr>
        <w:t xml:space="preserve">We emphasized the importance of normatively evaluating </w:t>
      </w:r>
      <w:ins w:id="263" w:author="William Lamb" w:date="2017-12-06T13:56:00Z">
        <w:r w:rsidR="006C548A">
          <w:rPr>
            <w:rFonts w:ascii="Times New Roman" w:hAnsi="Times New Roman" w:cs="Times New Roman"/>
          </w:rPr>
          <w:t xml:space="preserve">the </w:t>
        </w:r>
      </w:ins>
      <w:r>
        <w:rPr>
          <w:rFonts w:ascii="Times New Roman" w:hAnsi="Times New Roman" w:cs="Times New Roman"/>
        </w:rPr>
        <w:t>well-being implications of demand-side climate action</w:t>
      </w:r>
      <w:r w:rsidR="00AA5E4E">
        <w:rPr>
          <w:rFonts w:ascii="Times New Roman" w:hAnsi="Times New Roman" w:cs="Times New Roman"/>
        </w:rPr>
        <w:t>.</w:t>
      </w:r>
      <w:r w:rsidR="00892C8A">
        <w:rPr>
          <w:rFonts w:ascii="Times New Roman" w:hAnsi="Times New Roman" w:cs="Times New Roman"/>
        </w:rPr>
        <w:t xml:space="preserve"> </w:t>
      </w:r>
      <w:r w:rsidR="00AC1077">
        <w:rPr>
          <w:rFonts w:ascii="Times New Roman" w:hAnsi="Times New Roman" w:cs="Times New Roman"/>
        </w:rPr>
        <w:t xml:space="preserve">This also relates closely to sustainable development </w:t>
      </w:r>
      <w:r w:rsidR="00AA5E4E">
        <w:rPr>
          <w:rFonts w:ascii="Times New Roman" w:hAnsi="Times New Roman" w:cs="Times New Roman"/>
        </w:rPr>
        <w:t>and the sustainable development goals (SDGs)</w:t>
      </w:r>
      <w:ins w:id="264" w:author="William Lamb" w:date="2017-12-06T13:56:00Z">
        <w:r w:rsidR="006C548A">
          <w:rPr>
            <w:rFonts w:ascii="Times New Roman" w:hAnsi="Times New Roman" w:cs="Times New Roman"/>
          </w:rPr>
          <w:t xml:space="preserve">, which go </w:t>
        </w:r>
      </w:ins>
      <w:del w:id="265" w:author="William Lamb" w:date="2017-12-06T13:56:00Z">
        <w:r w:rsidR="00AA5E4E" w:rsidDel="006C548A">
          <w:rPr>
            <w:rFonts w:ascii="Times New Roman" w:hAnsi="Times New Roman" w:cs="Times New Roman"/>
          </w:rPr>
          <w:delText xml:space="preserve"> </w:delText>
        </w:r>
        <w:r w:rsidR="00AC1077" w:rsidDel="006C548A">
          <w:rPr>
            <w:rFonts w:ascii="Times New Roman" w:hAnsi="Times New Roman" w:cs="Times New Roman"/>
          </w:rPr>
          <w:delText>on a macro scale</w:delText>
        </w:r>
        <w:r w:rsidR="00AA5E4E" w:rsidDel="006C548A">
          <w:rPr>
            <w:rFonts w:ascii="Times New Roman" w:hAnsi="Times New Roman" w:cs="Times New Roman"/>
          </w:rPr>
          <w:delText xml:space="preserve">, </w:delText>
        </w:r>
      </w:del>
      <w:r w:rsidR="00AA5E4E">
        <w:rPr>
          <w:rFonts w:ascii="Times New Roman" w:hAnsi="Times New Roman" w:cs="Times New Roman"/>
        </w:rPr>
        <w:t>beyond climate action (SDG 13)</w:t>
      </w:r>
      <w:ins w:id="266" w:author="William Lamb" w:date="2017-12-06T13:56:00Z">
        <w:r w:rsidR="006C548A">
          <w:rPr>
            <w:rFonts w:ascii="Times New Roman" w:hAnsi="Times New Roman" w:cs="Times New Roman"/>
          </w:rPr>
          <w:t xml:space="preserve"> alone</w:t>
        </w:r>
      </w:ins>
      <w:r w:rsidR="00AC1077">
        <w:rPr>
          <w:rFonts w:ascii="Times New Roman" w:hAnsi="Times New Roman" w:cs="Times New Roman"/>
        </w:rPr>
        <w:t xml:space="preserve">. </w:t>
      </w:r>
      <w:r w:rsidR="00D31B15">
        <w:rPr>
          <w:rFonts w:ascii="Times New Roman" w:hAnsi="Times New Roman" w:cs="Times New Roman"/>
        </w:rPr>
        <w:t>For example, providing low-</w:t>
      </w:r>
      <w:r w:rsidR="009B50C7">
        <w:rPr>
          <w:rFonts w:ascii="Times New Roman" w:hAnsi="Times New Roman" w:cs="Times New Roman"/>
        </w:rPr>
        <w:t>or-zero-</w:t>
      </w:r>
      <w:r w:rsidR="00D31B15">
        <w:rPr>
          <w:rFonts w:ascii="Times New Roman" w:hAnsi="Times New Roman" w:cs="Times New Roman"/>
        </w:rPr>
        <w:t xml:space="preserve">carbon and resource efficient services </w:t>
      </w:r>
      <w:del w:id="267" w:author="William Lamb" w:date="2017-12-06T13:57:00Z">
        <w:r w:rsidR="00D31B15" w:rsidDel="006C548A">
          <w:rPr>
            <w:rFonts w:ascii="Times New Roman" w:hAnsi="Times New Roman" w:cs="Times New Roman"/>
          </w:rPr>
          <w:delText xml:space="preserve">nearly </w:delText>
        </w:r>
      </w:del>
      <w:r w:rsidR="00D31B15">
        <w:rPr>
          <w:rFonts w:ascii="Times New Roman" w:hAnsi="Times New Roman" w:cs="Times New Roman"/>
        </w:rPr>
        <w:t>equates with responsible consumption an</w:t>
      </w:r>
      <w:r w:rsidR="00D13142">
        <w:rPr>
          <w:rFonts w:ascii="Times New Roman" w:hAnsi="Times New Roman" w:cs="Times New Roman"/>
        </w:rPr>
        <w:t xml:space="preserve">d production (SDG 12). But </w:t>
      </w:r>
      <w:r w:rsidR="00D31B15">
        <w:rPr>
          <w:rFonts w:ascii="Times New Roman" w:hAnsi="Times New Roman" w:cs="Times New Roman"/>
        </w:rPr>
        <w:t xml:space="preserve">other SDGs are </w:t>
      </w:r>
      <w:r w:rsidR="00D13142">
        <w:rPr>
          <w:rFonts w:ascii="Times New Roman" w:hAnsi="Times New Roman" w:cs="Times New Roman"/>
        </w:rPr>
        <w:t xml:space="preserve">also </w:t>
      </w:r>
      <w:r w:rsidR="00D31B15">
        <w:rPr>
          <w:rFonts w:ascii="Times New Roman" w:hAnsi="Times New Roman" w:cs="Times New Roman"/>
        </w:rPr>
        <w:t xml:space="preserve">directly implicated. Providing safe and sufficient nutrition tackles the zero hunger goal (SDG 2) and good health and well-being (SDG 3), electricity services for light, cooking and others are key for the affordable and clean energy goal (SDG 7), and providing mobility and accessibility services is closely related to achieving sustainable cities and communities (SDG 11). </w:t>
      </w:r>
      <w:r w:rsidR="00D97E6D">
        <w:rPr>
          <w:rFonts w:ascii="Times New Roman" w:hAnsi="Times New Roman" w:cs="Times New Roman"/>
        </w:rPr>
        <w:t xml:space="preserve">The linkage between sustainable development and climate change is also articulated in the “nationally determined” language of the Paris Agreement, with promotes climate mitigation that coincides with national determined development outcomes. </w:t>
      </w:r>
      <w:r w:rsidR="005F0BD2">
        <w:rPr>
          <w:rFonts w:ascii="Times New Roman" w:hAnsi="Times New Roman" w:cs="Times New Roman"/>
        </w:rPr>
        <w:t xml:space="preserve">A final key question emerges: </w:t>
      </w:r>
      <w:r w:rsidR="005F0BD2" w:rsidRPr="005F0BD2">
        <w:rPr>
          <w:rFonts w:ascii="Times New Roman" w:hAnsi="Times New Roman" w:cs="Times New Roman"/>
        </w:rPr>
        <w:t>Which demand-side solutions enable sustainable development? Which not?</w:t>
      </w:r>
    </w:p>
    <w:p w14:paraId="37DE6AC8" w14:textId="421E5918" w:rsidR="00862E39" w:rsidRDefault="009F38A8" w:rsidP="007D683B">
      <w:pPr>
        <w:spacing w:before="100" w:beforeAutospacing="1" w:after="100" w:afterAutospacing="1"/>
        <w:jc w:val="both"/>
        <w:outlineLvl w:val="0"/>
        <w:rPr>
          <w:rFonts w:ascii="Times New Roman" w:hAnsi="Times New Roman" w:cs="Times New Roman"/>
        </w:rPr>
      </w:pPr>
      <w:r>
        <w:rPr>
          <w:rFonts w:ascii="Times New Roman" w:hAnsi="Times New Roman" w:cs="Times New Roman"/>
        </w:rPr>
        <w:t xml:space="preserve">Our list of key research questions may be incomplete, and others are likely to emphasize different angles. </w:t>
      </w:r>
      <w:r w:rsidR="00BF5AC9">
        <w:rPr>
          <w:rFonts w:ascii="Times New Roman" w:hAnsi="Times New Roman" w:cs="Times New Roman"/>
        </w:rPr>
        <w:t xml:space="preserve">Nonetheless, we see an urgency for </w:t>
      </w:r>
      <w:proofErr w:type="gramStart"/>
      <w:r w:rsidR="00BF5AC9">
        <w:rPr>
          <w:rFonts w:ascii="Times New Roman" w:hAnsi="Times New Roman" w:cs="Times New Roman"/>
        </w:rPr>
        <w:t>trans</w:t>
      </w:r>
      <w:proofErr w:type="gramEnd"/>
      <w:r w:rsidR="00BF5AC9">
        <w:rPr>
          <w:rFonts w:ascii="Times New Roman" w:hAnsi="Times New Roman" w:cs="Times New Roman"/>
        </w:rPr>
        <w:t xml:space="preserve">- and interdisciplinary synthetic research clarifying the demand-side solution space. We also see this area as intellectually exciting and stimulating with potential to transcend the specific issue of climate change mitigation, and providing </w:t>
      </w:r>
      <w:r w:rsidR="002D7A38">
        <w:rPr>
          <w:rFonts w:ascii="Times New Roman" w:hAnsi="Times New Roman" w:cs="Times New Roman"/>
        </w:rPr>
        <w:t>broad</w:t>
      </w:r>
      <w:r w:rsidR="00BF5AC9">
        <w:rPr>
          <w:rFonts w:ascii="Times New Roman" w:hAnsi="Times New Roman" w:cs="Times New Roman"/>
        </w:rPr>
        <w:t xml:space="preserve"> research directions for </w:t>
      </w:r>
      <w:ins w:id="268" w:author="William Lamb" w:date="2017-12-06T13:58:00Z">
        <w:r w:rsidR="006C548A">
          <w:rPr>
            <w:rFonts w:ascii="Times New Roman" w:hAnsi="Times New Roman" w:cs="Times New Roman"/>
          </w:rPr>
          <w:t xml:space="preserve">a </w:t>
        </w:r>
      </w:ins>
      <w:r w:rsidR="00BF5AC9">
        <w:rPr>
          <w:rFonts w:ascii="Times New Roman" w:hAnsi="Times New Roman" w:cs="Times New Roman"/>
        </w:rPr>
        <w:t xml:space="preserve">cohesive rather </w:t>
      </w:r>
      <w:ins w:id="269" w:author="William Lamb" w:date="2017-12-06T13:58:00Z">
        <w:r w:rsidR="006C548A">
          <w:rPr>
            <w:rFonts w:ascii="Times New Roman" w:hAnsi="Times New Roman" w:cs="Times New Roman"/>
          </w:rPr>
          <w:t xml:space="preserve">than </w:t>
        </w:r>
      </w:ins>
      <w:r w:rsidR="00BF5AC9">
        <w:rPr>
          <w:rFonts w:ascii="Times New Roman" w:hAnsi="Times New Roman" w:cs="Times New Roman"/>
        </w:rPr>
        <w:t xml:space="preserve">fragmented social sciences. </w:t>
      </w:r>
    </w:p>
    <w:p w14:paraId="0E5BCD8D" w14:textId="214CD07A" w:rsidR="001C2544" w:rsidRPr="001C2544" w:rsidRDefault="001C2544" w:rsidP="009B50C7">
      <w:pPr>
        <w:spacing w:before="100" w:beforeAutospacing="1" w:after="100" w:afterAutospacing="1"/>
        <w:jc w:val="both"/>
        <w:outlineLvl w:val="0"/>
        <w:rPr>
          <w:rFonts w:asciiTheme="majorBidi" w:hAnsiTheme="majorBidi" w:cstheme="majorBidi"/>
        </w:rPr>
      </w:pPr>
      <w:r w:rsidRPr="001C2544">
        <w:rPr>
          <w:rFonts w:asciiTheme="majorBidi" w:hAnsiTheme="majorBidi" w:cstheme="majorBidi"/>
        </w:rPr>
        <w:t xml:space="preserve">The ambition of </w:t>
      </w:r>
      <w:r>
        <w:rPr>
          <w:rFonts w:asciiTheme="majorBidi" w:hAnsiTheme="majorBidi" w:cstheme="majorBidi"/>
        </w:rPr>
        <w:t xml:space="preserve">AR6 to fill </w:t>
      </w:r>
      <w:r w:rsidRPr="001C2544">
        <w:rPr>
          <w:rFonts w:asciiTheme="majorBidi" w:hAnsiTheme="majorBidi" w:cstheme="majorBidi"/>
        </w:rPr>
        <w:t xml:space="preserve">crucial evidence gaps </w:t>
      </w:r>
      <w:r>
        <w:rPr>
          <w:rFonts w:asciiTheme="majorBidi" w:hAnsiTheme="majorBidi" w:cstheme="majorBidi"/>
        </w:rPr>
        <w:t>on the demand side is critical,</w:t>
      </w:r>
      <w:r w:rsidRPr="001C2544">
        <w:rPr>
          <w:rFonts w:asciiTheme="majorBidi" w:hAnsiTheme="majorBidi" w:cstheme="majorBidi"/>
        </w:rPr>
        <w:t xml:space="preserve"> as the IPCC assessments of available solutions have suffered from this neglect. We have outlined some key avenues for research that </w:t>
      </w:r>
      <w:r>
        <w:rPr>
          <w:rFonts w:asciiTheme="majorBidi" w:hAnsiTheme="majorBidi" w:cstheme="majorBidi"/>
        </w:rPr>
        <w:t>scientists need to tackle</w:t>
      </w:r>
      <w:r w:rsidRPr="001C2544">
        <w:rPr>
          <w:rFonts w:asciiTheme="majorBidi" w:hAnsiTheme="majorBidi" w:cstheme="majorBidi"/>
        </w:rPr>
        <w:t xml:space="preserve"> over the coming years</w:t>
      </w:r>
      <w:ins w:id="270" w:author="William Lamb" w:date="2017-12-06T13:58:00Z">
        <w:r w:rsidR="006C548A">
          <w:rPr>
            <w:rFonts w:asciiTheme="majorBidi" w:hAnsiTheme="majorBidi" w:cstheme="majorBidi"/>
          </w:rPr>
          <w:t>.</w:t>
        </w:r>
      </w:ins>
      <w:bookmarkStart w:id="271" w:name="_GoBack"/>
      <w:bookmarkEnd w:id="271"/>
      <w:r w:rsidRPr="001C2544">
        <w:rPr>
          <w:rFonts w:asciiTheme="majorBidi" w:hAnsiTheme="majorBidi" w:cstheme="majorBidi"/>
        </w:rPr>
        <w:t xml:space="preserve"> </w:t>
      </w:r>
      <w:proofErr w:type="gramStart"/>
      <w:r>
        <w:rPr>
          <w:rFonts w:asciiTheme="majorBidi" w:hAnsiTheme="majorBidi" w:cstheme="majorBidi"/>
        </w:rPr>
        <w:t>We</w:t>
      </w:r>
      <w:proofErr w:type="gramEnd"/>
      <w:r>
        <w:rPr>
          <w:rFonts w:asciiTheme="majorBidi" w:hAnsiTheme="majorBidi" w:cstheme="majorBidi"/>
        </w:rPr>
        <w:t xml:space="preserve"> call for collaborative and transdisciplinary efforts by</w:t>
      </w:r>
      <w:r w:rsidRPr="001C2544">
        <w:rPr>
          <w:rFonts w:asciiTheme="majorBidi" w:hAnsiTheme="majorBidi" w:cstheme="majorBidi"/>
        </w:rPr>
        <w:t xml:space="preserve"> relevant communities to </w:t>
      </w:r>
      <w:r>
        <w:rPr>
          <w:rFonts w:asciiTheme="majorBidi" w:hAnsiTheme="majorBidi" w:cstheme="majorBidi"/>
        </w:rPr>
        <w:t>achieve this fundamental goal.</w:t>
      </w:r>
    </w:p>
    <w:p w14:paraId="145A0698" w14:textId="28968B91" w:rsidR="007D683B" w:rsidRPr="007D683B" w:rsidRDefault="007D683B" w:rsidP="007D683B">
      <w:pPr>
        <w:spacing w:before="100" w:beforeAutospacing="1" w:after="100" w:afterAutospacing="1"/>
        <w:jc w:val="both"/>
        <w:outlineLvl w:val="0"/>
        <w:rPr>
          <w:rFonts w:ascii="Times New Roman" w:hAnsi="Times New Roman" w:cs="Times New Roman"/>
          <w:b/>
          <w:bCs/>
        </w:rPr>
      </w:pPr>
      <w:r w:rsidRPr="007D683B">
        <w:rPr>
          <w:rFonts w:ascii="Times New Roman" w:hAnsi="Times New Roman" w:cs="Times New Roman"/>
          <w:b/>
          <w:bCs/>
        </w:rPr>
        <w:t>References</w:t>
      </w:r>
    </w:p>
    <w:p w14:paraId="355DFF07" w14:textId="77777777" w:rsidR="00A3675E" w:rsidRPr="00A3675E" w:rsidRDefault="00EE29B3" w:rsidP="00A3675E">
      <w:pPr>
        <w:pStyle w:val="Bibliography"/>
        <w:rPr>
          <w:rFonts w:ascii="Times New Roman" w:hAnsi="Times New Roman" w:cs="Times New Roman"/>
        </w:rPr>
      </w:pPr>
      <w:r>
        <w:fldChar w:fldCharType="begin"/>
      </w:r>
      <w:r>
        <w:instrText xml:space="preserve"> ADDIN ZOTERO_BIBL {"custom":[]} CSL_BIBLIOGRAPHY </w:instrText>
      </w:r>
      <w:r>
        <w:fldChar w:fldCharType="separate"/>
      </w:r>
      <w:r w:rsidR="00A3675E" w:rsidRPr="00A3675E">
        <w:rPr>
          <w:rFonts w:ascii="Times New Roman" w:hAnsi="Times New Roman" w:cs="Times New Roman"/>
        </w:rPr>
        <w:t>1.</w:t>
      </w:r>
      <w:r w:rsidR="00A3675E" w:rsidRPr="00A3675E">
        <w:rPr>
          <w:rFonts w:ascii="Times New Roman" w:hAnsi="Times New Roman" w:cs="Times New Roman"/>
        </w:rPr>
        <w:tab/>
        <w:t xml:space="preserve">Roy, J. &amp; Pal, S. Lifestyles and climate change: link awaiting activation. </w:t>
      </w:r>
      <w:r w:rsidR="00A3675E" w:rsidRPr="00A3675E">
        <w:rPr>
          <w:rFonts w:ascii="Times New Roman" w:hAnsi="Times New Roman" w:cs="Times New Roman"/>
          <w:i/>
          <w:iCs/>
        </w:rPr>
        <w:t>Curr. Opin. Environ. Sustain.</w:t>
      </w:r>
      <w:r w:rsidR="00A3675E" w:rsidRPr="00A3675E">
        <w:rPr>
          <w:rFonts w:ascii="Times New Roman" w:hAnsi="Times New Roman" w:cs="Times New Roman"/>
        </w:rPr>
        <w:t xml:space="preserve"> </w:t>
      </w:r>
      <w:r w:rsidR="00A3675E" w:rsidRPr="00A3675E">
        <w:rPr>
          <w:rFonts w:ascii="Times New Roman" w:hAnsi="Times New Roman" w:cs="Times New Roman"/>
          <w:b/>
          <w:bCs/>
        </w:rPr>
        <w:t>1,</w:t>
      </w:r>
      <w:r w:rsidR="00A3675E" w:rsidRPr="00A3675E">
        <w:rPr>
          <w:rFonts w:ascii="Times New Roman" w:hAnsi="Times New Roman" w:cs="Times New Roman"/>
        </w:rPr>
        <w:t xml:space="preserve"> 192–200 (2009).</w:t>
      </w:r>
    </w:p>
    <w:p w14:paraId="720D8050"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2.</w:t>
      </w:r>
      <w:r w:rsidRPr="00A3675E">
        <w:rPr>
          <w:rFonts w:ascii="Times New Roman" w:hAnsi="Times New Roman" w:cs="Times New Roman"/>
        </w:rPr>
        <w:tab/>
        <w:t xml:space="preserve">Wilson, C., Grubler, A., Gallagher, K. S. &amp; Nemet, G. F. Marginalization of end-use technologies in energy innovation for climate protection. </w:t>
      </w:r>
      <w:r w:rsidRPr="00A3675E">
        <w:rPr>
          <w:rFonts w:ascii="Times New Roman" w:hAnsi="Times New Roman" w:cs="Times New Roman"/>
          <w:i/>
          <w:iCs/>
        </w:rPr>
        <w:t>Nat. Clim. Change</w:t>
      </w:r>
      <w:r w:rsidRPr="00A3675E">
        <w:rPr>
          <w:rFonts w:ascii="Times New Roman" w:hAnsi="Times New Roman" w:cs="Times New Roman"/>
        </w:rPr>
        <w:t xml:space="preserve"> </w:t>
      </w:r>
      <w:r w:rsidRPr="00A3675E">
        <w:rPr>
          <w:rFonts w:ascii="Times New Roman" w:hAnsi="Times New Roman" w:cs="Times New Roman"/>
          <w:b/>
          <w:bCs/>
        </w:rPr>
        <w:t>2,</w:t>
      </w:r>
      <w:r w:rsidRPr="00A3675E">
        <w:rPr>
          <w:rFonts w:ascii="Times New Roman" w:hAnsi="Times New Roman" w:cs="Times New Roman"/>
        </w:rPr>
        <w:t xml:space="preserve"> 780–788 (2012).</w:t>
      </w:r>
    </w:p>
    <w:p w14:paraId="0B0075ED"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lastRenderedPageBreak/>
        <w:t>3.</w:t>
      </w:r>
      <w:r w:rsidRPr="00A3675E">
        <w:rPr>
          <w:rFonts w:ascii="Times New Roman" w:hAnsi="Times New Roman" w:cs="Times New Roman"/>
        </w:rPr>
        <w:tab/>
        <w:t xml:space="preserve">Stern, P. C., Sovacool, B. K. &amp; Dietz, T. Towards a science of climate and energy choices. </w:t>
      </w:r>
      <w:r w:rsidRPr="00A3675E">
        <w:rPr>
          <w:rFonts w:ascii="Times New Roman" w:hAnsi="Times New Roman" w:cs="Times New Roman"/>
          <w:i/>
          <w:iCs/>
        </w:rPr>
        <w:t>Nat. Clim. Change</w:t>
      </w:r>
      <w:r w:rsidRPr="00A3675E">
        <w:rPr>
          <w:rFonts w:ascii="Times New Roman" w:hAnsi="Times New Roman" w:cs="Times New Roman"/>
        </w:rPr>
        <w:t xml:space="preserve"> </w:t>
      </w:r>
      <w:r w:rsidRPr="00A3675E">
        <w:rPr>
          <w:rFonts w:ascii="Times New Roman" w:hAnsi="Times New Roman" w:cs="Times New Roman"/>
          <w:b/>
          <w:bCs/>
        </w:rPr>
        <w:t>6,</w:t>
      </w:r>
      <w:r w:rsidRPr="00A3675E">
        <w:rPr>
          <w:rFonts w:ascii="Times New Roman" w:hAnsi="Times New Roman" w:cs="Times New Roman"/>
        </w:rPr>
        <w:t xml:space="preserve"> 547–555 (2016).</w:t>
      </w:r>
    </w:p>
    <w:p w14:paraId="2BB8B820"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4.</w:t>
      </w:r>
      <w:r w:rsidRPr="00A3675E">
        <w:rPr>
          <w:rFonts w:ascii="Times New Roman" w:hAnsi="Times New Roman" w:cs="Times New Roman"/>
        </w:rPr>
        <w:tab/>
        <w:t xml:space="preserve">Creutzig, F. </w:t>
      </w:r>
      <w:r w:rsidRPr="00A3675E">
        <w:rPr>
          <w:rFonts w:ascii="Times New Roman" w:hAnsi="Times New Roman" w:cs="Times New Roman"/>
          <w:i/>
          <w:iCs/>
        </w:rPr>
        <w:t>et al.</w:t>
      </w:r>
      <w:r w:rsidRPr="00A3675E">
        <w:rPr>
          <w:rFonts w:ascii="Times New Roman" w:hAnsi="Times New Roman" w:cs="Times New Roman"/>
        </w:rPr>
        <w:t xml:space="preserve"> Beyond Technology: Demand-Side Solutions for Climate Change Mitigation. </w:t>
      </w:r>
      <w:r w:rsidRPr="00A3675E">
        <w:rPr>
          <w:rFonts w:ascii="Times New Roman" w:hAnsi="Times New Roman" w:cs="Times New Roman"/>
          <w:i/>
          <w:iCs/>
        </w:rPr>
        <w:t>Annu. Rev. Environ. Resour.</w:t>
      </w:r>
      <w:r w:rsidRPr="00A3675E">
        <w:rPr>
          <w:rFonts w:ascii="Times New Roman" w:hAnsi="Times New Roman" w:cs="Times New Roman"/>
        </w:rPr>
        <w:t xml:space="preserve"> </w:t>
      </w:r>
      <w:r w:rsidRPr="00A3675E">
        <w:rPr>
          <w:rFonts w:ascii="Times New Roman" w:hAnsi="Times New Roman" w:cs="Times New Roman"/>
          <w:b/>
          <w:bCs/>
        </w:rPr>
        <w:t>41,</w:t>
      </w:r>
      <w:r w:rsidRPr="00A3675E">
        <w:rPr>
          <w:rFonts w:ascii="Times New Roman" w:hAnsi="Times New Roman" w:cs="Times New Roman"/>
        </w:rPr>
        <w:t xml:space="preserve"> 173–198 (2016).</w:t>
      </w:r>
    </w:p>
    <w:p w14:paraId="687C71D9"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5.</w:t>
      </w:r>
      <w:r w:rsidRPr="00A3675E">
        <w:rPr>
          <w:rFonts w:ascii="Times New Roman" w:hAnsi="Times New Roman" w:cs="Times New Roman"/>
        </w:rPr>
        <w:tab/>
        <w:t xml:space="preserve">Roy, J., Dowd, A.-M., Muller, A., Pal, S. &amp; Prata, N. Lifestyles, well-being and energy. in </w:t>
      </w:r>
      <w:r w:rsidRPr="00A3675E">
        <w:rPr>
          <w:rFonts w:ascii="Times New Roman" w:hAnsi="Times New Roman" w:cs="Times New Roman"/>
          <w:i/>
          <w:iCs/>
        </w:rPr>
        <w:t>Global Energy Assessment (GEA)</w:t>
      </w:r>
      <w:r w:rsidRPr="00A3675E">
        <w:rPr>
          <w:rFonts w:ascii="Times New Roman" w:hAnsi="Times New Roman" w:cs="Times New Roman"/>
        </w:rPr>
        <w:t xml:space="preserve"> 1527–1548 (Cambridge University Press, 2012).</w:t>
      </w:r>
    </w:p>
    <w:p w14:paraId="092883F4"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6.</w:t>
      </w:r>
      <w:r w:rsidRPr="00A3675E">
        <w:rPr>
          <w:rFonts w:ascii="Times New Roman" w:hAnsi="Times New Roman" w:cs="Times New Roman"/>
        </w:rPr>
        <w:tab/>
        <w:t xml:space="preserve">von Stechow, C. </w:t>
      </w:r>
      <w:r w:rsidRPr="00A3675E">
        <w:rPr>
          <w:rFonts w:ascii="Times New Roman" w:hAnsi="Times New Roman" w:cs="Times New Roman"/>
          <w:i/>
          <w:iCs/>
        </w:rPr>
        <w:t>et al.</w:t>
      </w:r>
      <w:r w:rsidRPr="00A3675E">
        <w:rPr>
          <w:rFonts w:ascii="Times New Roman" w:hAnsi="Times New Roman" w:cs="Times New Roman"/>
        </w:rPr>
        <w:t xml:space="preserve"> 2° C and SDGs: united they stand, divided they fall? </w:t>
      </w:r>
      <w:r w:rsidRPr="00A3675E">
        <w:rPr>
          <w:rFonts w:ascii="Times New Roman" w:hAnsi="Times New Roman" w:cs="Times New Roman"/>
          <w:i/>
          <w:iCs/>
        </w:rPr>
        <w:t>Environ. Res. Lett.</w:t>
      </w:r>
      <w:r w:rsidRPr="00A3675E">
        <w:rPr>
          <w:rFonts w:ascii="Times New Roman" w:hAnsi="Times New Roman" w:cs="Times New Roman"/>
        </w:rPr>
        <w:t xml:space="preserve"> </w:t>
      </w:r>
      <w:r w:rsidRPr="00A3675E">
        <w:rPr>
          <w:rFonts w:ascii="Times New Roman" w:hAnsi="Times New Roman" w:cs="Times New Roman"/>
          <w:b/>
          <w:bCs/>
        </w:rPr>
        <w:t>11,</w:t>
      </w:r>
      <w:r w:rsidRPr="00A3675E">
        <w:rPr>
          <w:rFonts w:ascii="Times New Roman" w:hAnsi="Times New Roman" w:cs="Times New Roman"/>
        </w:rPr>
        <w:t xml:space="preserve"> 034022 (2016).</w:t>
      </w:r>
    </w:p>
    <w:p w14:paraId="725ACD40"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7.</w:t>
      </w:r>
      <w:r w:rsidRPr="00A3675E">
        <w:rPr>
          <w:rFonts w:ascii="Times New Roman" w:hAnsi="Times New Roman" w:cs="Times New Roman"/>
        </w:rPr>
        <w:tab/>
        <w:t xml:space="preserve">Minx, J., Callaghan, M. W., Lamb, W. F., Kowarsch, M. &amp; Edenhofer, O. Learning about climate change solutions. </w:t>
      </w:r>
      <w:r w:rsidRPr="00A3675E">
        <w:rPr>
          <w:rFonts w:ascii="Times New Roman" w:hAnsi="Times New Roman" w:cs="Times New Roman"/>
          <w:i/>
          <w:iCs/>
        </w:rPr>
        <w:t>Environ. Sci. Policy</w:t>
      </w:r>
      <w:r w:rsidRPr="00A3675E">
        <w:rPr>
          <w:rFonts w:ascii="Times New Roman" w:hAnsi="Times New Roman" w:cs="Times New Roman"/>
        </w:rPr>
        <w:t xml:space="preserve"> (submitted).</w:t>
      </w:r>
    </w:p>
    <w:p w14:paraId="2081177F"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8.</w:t>
      </w:r>
      <w:r w:rsidRPr="00A3675E">
        <w:rPr>
          <w:rFonts w:ascii="Times New Roman" w:hAnsi="Times New Roman" w:cs="Times New Roman"/>
        </w:rPr>
        <w:tab/>
        <w:t xml:space="preserve">Meckling, J., Sterner, T. &amp; Wagner, G. Policy sequencing toward decarbonization. </w:t>
      </w:r>
      <w:r w:rsidRPr="00A3675E">
        <w:rPr>
          <w:rFonts w:ascii="Times New Roman" w:hAnsi="Times New Roman" w:cs="Times New Roman"/>
          <w:i/>
          <w:iCs/>
        </w:rPr>
        <w:t>Nat. Energy</w:t>
      </w:r>
      <w:r w:rsidRPr="00A3675E">
        <w:rPr>
          <w:rFonts w:ascii="Times New Roman" w:hAnsi="Times New Roman" w:cs="Times New Roman"/>
        </w:rPr>
        <w:t xml:space="preserve"> 1 (2017). doi:10.1038/s41560-017-0025-8</w:t>
      </w:r>
    </w:p>
    <w:p w14:paraId="136F37BC"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9.</w:t>
      </w:r>
      <w:r w:rsidRPr="00A3675E">
        <w:rPr>
          <w:rFonts w:ascii="Times New Roman" w:hAnsi="Times New Roman" w:cs="Times New Roman"/>
        </w:rPr>
        <w:tab/>
        <w:t xml:space="preserve">Tversky, A. &amp; Kahneman, D. The framing of decisions and the psychology of choice. </w:t>
      </w:r>
      <w:r w:rsidRPr="00A3675E">
        <w:rPr>
          <w:rFonts w:ascii="Times New Roman" w:hAnsi="Times New Roman" w:cs="Times New Roman"/>
          <w:i/>
          <w:iCs/>
        </w:rPr>
        <w:t>Science</w:t>
      </w:r>
      <w:r w:rsidRPr="00A3675E">
        <w:rPr>
          <w:rFonts w:ascii="Times New Roman" w:hAnsi="Times New Roman" w:cs="Times New Roman"/>
        </w:rPr>
        <w:t xml:space="preserve"> </w:t>
      </w:r>
      <w:r w:rsidRPr="00A3675E">
        <w:rPr>
          <w:rFonts w:ascii="Times New Roman" w:hAnsi="Times New Roman" w:cs="Times New Roman"/>
          <w:b/>
          <w:bCs/>
        </w:rPr>
        <w:t>211,</w:t>
      </w:r>
      <w:r w:rsidRPr="00A3675E">
        <w:rPr>
          <w:rFonts w:ascii="Times New Roman" w:hAnsi="Times New Roman" w:cs="Times New Roman"/>
        </w:rPr>
        <w:t xml:space="preserve"> 453–458 (1981).</w:t>
      </w:r>
    </w:p>
    <w:p w14:paraId="2CB9DD8C"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10.</w:t>
      </w:r>
      <w:r w:rsidRPr="00A3675E">
        <w:rPr>
          <w:rFonts w:ascii="Times New Roman" w:hAnsi="Times New Roman" w:cs="Times New Roman"/>
        </w:rPr>
        <w:tab/>
        <w:t xml:space="preserve">Thaler, R. Toward a positive theory of consumer choice. </w:t>
      </w:r>
      <w:r w:rsidRPr="00A3675E">
        <w:rPr>
          <w:rFonts w:ascii="Times New Roman" w:hAnsi="Times New Roman" w:cs="Times New Roman"/>
          <w:i/>
          <w:iCs/>
        </w:rPr>
        <w:t>J. Econ. Behav. Organ.</w:t>
      </w:r>
      <w:r w:rsidRPr="00A3675E">
        <w:rPr>
          <w:rFonts w:ascii="Times New Roman" w:hAnsi="Times New Roman" w:cs="Times New Roman"/>
        </w:rPr>
        <w:t xml:space="preserve"> </w:t>
      </w:r>
      <w:r w:rsidRPr="00A3675E">
        <w:rPr>
          <w:rFonts w:ascii="Times New Roman" w:hAnsi="Times New Roman" w:cs="Times New Roman"/>
          <w:b/>
          <w:bCs/>
        </w:rPr>
        <w:t>1,</w:t>
      </w:r>
      <w:r w:rsidRPr="00A3675E">
        <w:rPr>
          <w:rFonts w:ascii="Times New Roman" w:hAnsi="Times New Roman" w:cs="Times New Roman"/>
        </w:rPr>
        <w:t xml:space="preserve"> 39–60 (1980).</w:t>
      </w:r>
    </w:p>
    <w:p w14:paraId="71750AD0"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11.</w:t>
      </w:r>
      <w:r w:rsidRPr="00A3675E">
        <w:rPr>
          <w:rFonts w:ascii="Times New Roman" w:hAnsi="Times New Roman" w:cs="Times New Roman"/>
        </w:rPr>
        <w:tab/>
        <w:t xml:space="preserve">Ebeling, F. &amp; Lotz, S. Domestic uptake of green energy promoted by opt-out tariffs. </w:t>
      </w:r>
      <w:r w:rsidRPr="00A3675E">
        <w:rPr>
          <w:rFonts w:ascii="Times New Roman" w:hAnsi="Times New Roman" w:cs="Times New Roman"/>
          <w:i/>
          <w:iCs/>
        </w:rPr>
        <w:t>Nat. Clim. Change</w:t>
      </w:r>
      <w:r w:rsidRPr="00A3675E">
        <w:rPr>
          <w:rFonts w:ascii="Times New Roman" w:hAnsi="Times New Roman" w:cs="Times New Roman"/>
        </w:rPr>
        <w:t xml:space="preserve"> </w:t>
      </w:r>
      <w:r w:rsidRPr="00A3675E">
        <w:rPr>
          <w:rFonts w:ascii="Times New Roman" w:hAnsi="Times New Roman" w:cs="Times New Roman"/>
          <w:b/>
          <w:bCs/>
        </w:rPr>
        <w:t>5,</w:t>
      </w:r>
      <w:r w:rsidRPr="00A3675E">
        <w:rPr>
          <w:rFonts w:ascii="Times New Roman" w:hAnsi="Times New Roman" w:cs="Times New Roman"/>
        </w:rPr>
        <w:t xml:space="preserve"> 868–871 (2015).</w:t>
      </w:r>
    </w:p>
    <w:p w14:paraId="322CCE4A"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12.</w:t>
      </w:r>
      <w:r w:rsidRPr="00A3675E">
        <w:rPr>
          <w:rFonts w:ascii="Times New Roman" w:hAnsi="Times New Roman" w:cs="Times New Roman"/>
        </w:rPr>
        <w:tab/>
        <w:t xml:space="preserve">d’Adda, G., Capraro, V. &amp; Tavoni, M. Push, don’t nudge: Behavioral spillovers and policy instruments. </w:t>
      </w:r>
      <w:r w:rsidRPr="00A3675E">
        <w:rPr>
          <w:rFonts w:ascii="Times New Roman" w:hAnsi="Times New Roman" w:cs="Times New Roman"/>
          <w:i/>
          <w:iCs/>
        </w:rPr>
        <w:t>Econ. Lett.</w:t>
      </w:r>
      <w:r w:rsidRPr="00A3675E">
        <w:rPr>
          <w:rFonts w:ascii="Times New Roman" w:hAnsi="Times New Roman" w:cs="Times New Roman"/>
        </w:rPr>
        <w:t xml:space="preserve"> </w:t>
      </w:r>
      <w:r w:rsidRPr="00A3675E">
        <w:rPr>
          <w:rFonts w:ascii="Times New Roman" w:hAnsi="Times New Roman" w:cs="Times New Roman"/>
          <w:b/>
          <w:bCs/>
        </w:rPr>
        <w:t>154,</w:t>
      </w:r>
      <w:r w:rsidRPr="00A3675E">
        <w:rPr>
          <w:rFonts w:ascii="Times New Roman" w:hAnsi="Times New Roman" w:cs="Times New Roman"/>
        </w:rPr>
        <w:t xml:space="preserve"> 92–95 (2017).</w:t>
      </w:r>
    </w:p>
    <w:p w14:paraId="7BF2C91E"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13.</w:t>
      </w:r>
      <w:r w:rsidRPr="00A3675E">
        <w:rPr>
          <w:rFonts w:ascii="Times New Roman" w:hAnsi="Times New Roman" w:cs="Times New Roman"/>
        </w:rPr>
        <w:tab/>
        <w:t xml:space="preserve">Shove, E. Beyond the ABC: climate change policy and theories of social change. </w:t>
      </w:r>
      <w:r w:rsidRPr="00A3675E">
        <w:rPr>
          <w:rFonts w:ascii="Times New Roman" w:hAnsi="Times New Roman" w:cs="Times New Roman"/>
          <w:i/>
          <w:iCs/>
        </w:rPr>
        <w:t>Environ. Plan. A</w:t>
      </w:r>
      <w:r w:rsidRPr="00A3675E">
        <w:rPr>
          <w:rFonts w:ascii="Times New Roman" w:hAnsi="Times New Roman" w:cs="Times New Roman"/>
        </w:rPr>
        <w:t xml:space="preserve"> </w:t>
      </w:r>
      <w:r w:rsidRPr="00A3675E">
        <w:rPr>
          <w:rFonts w:ascii="Times New Roman" w:hAnsi="Times New Roman" w:cs="Times New Roman"/>
          <w:b/>
          <w:bCs/>
        </w:rPr>
        <w:t>42,</w:t>
      </w:r>
      <w:r w:rsidRPr="00A3675E">
        <w:rPr>
          <w:rFonts w:ascii="Times New Roman" w:hAnsi="Times New Roman" w:cs="Times New Roman"/>
        </w:rPr>
        <w:t xml:space="preserve"> 1273–1285 (2010).</w:t>
      </w:r>
    </w:p>
    <w:p w14:paraId="2C1A74BE"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lastRenderedPageBreak/>
        <w:t>14.</w:t>
      </w:r>
      <w:r w:rsidRPr="00A3675E">
        <w:rPr>
          <w:rFonts w:ascii="Times New Roman" w:hAnsi="Times New Roman" w:cs="Times New Roman"/>
        </w:rPr>
        <w:tab/>
        <w:t xml:space="preserve">Creutzig, F. &amp; He, D. Climate Change Mitigation and Co-Benefits of Feasible Transport Demand Policies in Beijing. </w:t>
      </w:r>
      <w:r w:rsidRPr="00A3675E">
        <w:rPr>
          <w:rFonts w:ascii="Times New Roman" w:hAnsi="Times New Roman" w:cs="Times New Roman"/>
          <w:i/>
          <w:iCs/>
        </w:rPr>
        <w:t>Transp. Res. D</w:t>
      </w:r>
      <w:r w:rsidRPr="00A3675E">
        <w:rPr>
          <w:rFonts w:ascii="Times New Roman" w:hAnsi="Times New Roman" w:cs="Times New Roman"/>
        </w:rPr>
        <w:t xml:space="preserve"> </w:t>
      </w:r>
      <w:r w:rsidRPr="00A3675E">
        <w:rPr>
          <w:rFonts w:ascii="Times New Roman" w:hAnsi="Times New Roman" w:cs="Times New Roman"/>
          <w:b/>
          <w:bCs/>
        </w:rPr>
        <w:t>14,</w:t>
      </w:r>
      <w:r w:rsidRPr="00A3675E">
        <w:rPr>
          <w:rFonts w:ascii="Times New Roman" w:hAnsi="Times New Roman" w:cs="Times New Roman"/>
        </w:rPr>
        <w:t xml:space="preserve"> 120–131 (2009).</w:t>
      </w:r>
    </w:p>
    <w:p w14:paraId="0DFD65C8"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15.</w:t>
      </w:r>
      <w:r w:rsidRPr="00A3675E">
        <w:rPr>
          <w:rFonts w:ascii="Times New Roman" w:hAnsi="Times New Roman" w:cs="Times New Roman"/>
        </w:rPr>
        <w:tab/>
        <w:t xml:space="preserve">Geels, F. W., McMeekin, A., Mylan, J. &amp; Southerton, D. A critical appraisal of Sustainable Consumption and Production research: The reformist, revolutionary and reconfiguration positions. </w:t>
      </w:r>
      <w:r w:rsidRPr="00A3675E">
        <w:rPr>
          <w:rFonts w:ascii="Times New Roman" w:hAnsi="Times New Roman" w:cs="Times New Roman"/>
          <w:i/>
          <w:iCs/>
        </w:rPr>
        <w:t>Glob. Environ. Change</w:t>
      </w:r>
      <w:r w:rsidRPr="00A3675E">
        <w:rPr>
          <w:rFonts w:ascii="Times New Roman" w:hAnsi="Times New Roman" w:cs="Times New Roman"/>
        </w:rPr>
        <w:t xml:space="preserve"> </w:t>
      </w:r>
      <w:r w:rsidRPr="00A3675E">
        <w:rPr>
          <w:rFonts w:ascii="Times New Roman" w:hAnsi="Times New Roman" w:cs="Times New Roman"/>
          <w:b/>
          <w:bCs/>
        </w:rPr>
        <w:t>34,</w:t>
      </w:r>
      <w:r w:rsidRPr="00A3675E">
        <w:rPr>
          <w:rFonts w:ascii="Times New Roman" w:hAnsi="Times New Roman" w:cs="Times New Roman"/>
        </w:rPr>
        <w:t xml:space="preserve"> 1–12 (2015).</w:t>
      </w:r>
    </w:p>
    <w:p w14:paraId="4D366B71"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16.</w:t>
      </w:r>
      <w:r w:rsidRPr="00A3675E">
        <w:rPr>
          <w:rFonts w:ascii="Times New Roman" w:hAnsi="Times New Roman" w:cs="Times New Roman"/>
        </w:rPr>
        <w:tab/>
        <w:t xml:space="preserve">Dalkmann, H. &amp; Brannigan, C. Transport and Climate Change. Module 5e. Sustainable Transport: A Sourcebook for Policy-makers in Developing Cities. </w:t>
      </w:r>
      <w:r w:rsidRPr="00A3675E">
        <w:rPr>
          <w:rFonts w:ascii="Times New Roman" w:hAnsi="Times New Roman" w:cs="Times New Roman"/>
          <w:i/>
          <w:iCs/>
        </w:rPr>
        <w:t>Dtsch. Ges. Fuer Tech. Zusammenarbeit GTZ</w:t>
      </w:r>
      <w:r w:rsidRPr="00A3675E">
        <w:rPr>
          <w:rFonts w:ascii="Times New Roman" w:hAnsi="Times New Roman" w:cs="Times New Roman"/>
        </w:rPr>
        <w:t xml:space="preserve"> (2007).</w:t>
      </w:r>
    </w:p>
    <w:p w14:paraId="3BC4BA53"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17.</w:t>
      </w:r>
      <w:r w:rsidRPr="00A3675E">
        <w:rPr>
          <w:rFonts w:ascii="Times New Roman" w:hAnsi="Times New Roman" w:cs="Times New Roman"/>
        </w:rPr>
        <w:tab/>
        <w:t xml:space="preserve">Bakker, S., Zuidgeest, M., De Coninck, H. &amp; Huizenga, C. Transport, development and climate change mitigation: Towards an integrated approach. </w:t>
      </w:r>
      <w:r w:rsidRPr="00A3675E">
        <w:rPr>
          <w:rFonts w:ascii="Times New Roman" w:hAnsi="Times New Roman" w:cs="Times New Roman"/>
          <w:i/>
          <w:iCs/>
        </w:rPr>
        <w:t>Transp. Rev.</w:t>
      </w:r>
      <w:r w:rsidRPr="00A3675E">
        <w:rPr>
          <w:rFonts w:ascii="Times New Roman" w:hAnsi="Times New Roman" w:cs="Times New Roman"/>
        </w:rPr>
        <w:t xml:space="preserve"> </w:t>
      </w:r>
      <w:r w:rsidRPr="00A3675E">
        <w:rPr>
          <w:rFonts w:ascii="Times New Roman" w:hAnsi="Times New Roman" w:cs="Times New Roman"/>
          <w:b/>
          <w:bCs/>
        </w:rPr>
        <w:t>34,</w:t>
      </w:r>
      <w:r w:rsidRPr="00A3675E">
        <w:rPr>
          <w:rFonts w:ascii="Times New Roman" w:hAnsi="Times New Roman" w:cs="Times New Roman"/>
        </w:rPr>
        <w:t xml:space="preserve"> 335–355 (2014).</w:t>
      </w:r>
    </w:p>
    <w:p w14:paraId="052CC7B1"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18.</w:t>
      </w:r>
      <w:r w:rsidRPr="00A3675E">
        <w:rPr>
          <w:rFonts w:ascii="Times New Roman" w:hAnsi="Times New Roman" w:cs="Times New Roman"/>
        </w:rPr>
        <w:tab/>
        <w:t xml:space="preserve">Bowles, S. Endogenous preferences: The cultural consequences of markets and other economic institutions. </w:t>
      </w:r>
      <w:r w:rsidRPr="00A3675E">
        <w:rPr>
          <w:rFonts w:ascii="Times New Roman" w:hAnsi="Times New Roman" w:cs="Times New Roman"/>
          <w:i/>
          <w:iCs/>
        </w:rPr>
        <w:t>J. Econ. Lit.</w:t>
      </w:r>
      <w:r w:rsidRPr="00A3675E">
        <w:rPr>
          <w:rFonts w:ascii="Times New Roman" w:hAnsi="Times New Roman" w:cs="Times New Roman"/>
        </w:rPr>
        <w:t xml:space="preserve"> </w:t>
      </w:r>
      <w:r w:rsidRPr="00A3675E">
        <w:rPr>
          <w:rFonts w:ascii="Times New Roman" w:hAnsi="Times New Roman" w:cs="Times New Roman"/>
          <w:b/>
          <w:bCs/>
        </w:rPr>
        <w:t>36,</w:t>
      </w:r>
      <w:r w:rsidRPr="00A3675E">
        <w:rPr>
          <w:rFonts w:ascii="Times New Roman" w:hAnsi="Times New Roman" w:cs="Times New Roman"/>
        </w:rPr>
        <w:t xml:space="preserve"> 75–111 (1998).</w:t>
      </w:r>
    </w:p>
    <w:p w14:paraId="21F573FF"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19.</w:t>
      </w:r>
      <w:r w:rsidRPr="00A3675E">
        <w:rPr>
          <w:rFonts w:ascii="Times New Roman" w:hAnsi="Times New Roman" w:cs="Times New Roman"/>
        </w:rPr>
        <w:tab/>
        <w:t xml:space="preserve">Hoff, K. &amp; Stiglitz, J. E. Striving for balance in economics: Towards a theory of the social determination of behavior. </w:t>
      </w:r>
      <w:r w:rsidRPr="00A3675E">
        <w:rPr>
          <w:rFonts w:ascii="Times New Roman" w:hAnsi="Times New Roman" w:cs="Times New Roman"/>
          <w:i/>
          <w:iCs/>
        </w:rPr>
        <w:t>J. Econ. Behav. Organ.</w:t>
      </w:r>
      <w:r w:rsidRPr="00A3675E">
        <w:rPr>
          <w:rFonts w:ascii="Times New Roman" w:hAnsi="Times New Roman" w:cs="Times New Roman"/>
        </w:rPr>
        <w:t xml:space="preserve"> </w:t>
      </w:r>
      <w:r w:rsidRPr="00A3675E">
        <w:rPr>
          <w:rFonts w:ascii="Times New Roman" w:hAnsi="Times New Roman" w:cs="Times New Roman"/>
          <w:b/>
          <w:bCs/>
        </w:rPr>
        <w:t>126,</w:t>
      </w:r>
      <w:r w:rsidRPr="00A3675E">
        <w:rPr>
          <w:rFonts w:ascii="Times New Roman" w:hAnsi="Times New Roman" w:cs="Times New Roman"/>
        </w:rPr>
        <w:t xml:space="preserve"> 25–57 (2016).</w:t>
      </w:r>
    </w:p>
    <w:p w14:paraId="606FB4EF"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20.</w:t>
      </w:r>
      <w:r w:rsidRPr="00A3675E">
        <w:rPr>
          <w:rFonts w:ascii="Times New Roman" w:hAnsi="Times New Roman" w:cs="Times New Roman"/>
        </w:rPr>
        <w:tab/>
        <w:t xml:space="preserve">Fleurbaey, M. &amp; Blanchet, D. </w:t>
      </w:r>
      <w:r w:rsidRPr="00A3675E">
        <w:rPr>
          <w:rFonts w:ascii="Times New Roman" w:hAnsi="Times New Roman" w:cs="Times New Roman"/>
          <w:i/>
          <w:iCs/>
        </w:rPr>
        <w:t>Beyond GDP: Measuring welfare and assessing sustainability</w:t>
      </w:r>
      <w:r w:rsidRPr="00A3675E">
        <w:rPr>
          <w:rFonts w:ascii="Times New Roman" w:hAnsi="Times New Roman" w:cs="Times New Roman"/>
        </w:rPr>
        <w:t>. (Oxford University Press, 2013).</w:t>
      </w:r>
    </w:p>
    <w:p w14:paraId="387D109D"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21.</w:t>
      </w:r>
      <w:r w:rsidRPr="00A3675E">
        <w:rPr>
          <w:rFonts w:ascii="Times New Roman" w:hAnsi="Times New Roman" w:cs="Times New Roman"/>
        </w:rPr>
        <w:tab/>
        <w:t xml:space="preserve">Brand-Correa, L. I. &amp; Steinberger, J. K. A Framework for Decoupling Human Need Satisfaction From Energy Use. </w:t>
      </w:r>
      <w:r w:rsidRPr="00A3675E">
        <w:rPr>
          <w:rFonts w:ascii="Times New Roman" w:hAnsi="Times New Roman" w:cs="Times New Roman"/>
          <w:i/>
          <w:iCs/>
        </w:rPr>
        <w:t>Ecol. Econ.</w:t>
      </w:r>
      <w:r w:rsidRPr="00A3675E">
        <w:rPr>
          <w:rFonts w:ascii="Times New Roman" w:hAnsi="Times New Roman" w:cs="Times New Roman"/>
        </w:rPr>
        <w:t xml:space="preserve"> </w:t>
      </w:r>
      <w:r w:rsidRPr="00A3675E">
        <w:rPr>
          <w:rFonts w:ascii="Times New Roman" w:hAnsi="Times New Roman" w:cs="Times New Roman"/>
          <w:b/>
          <w:bCs/>
        </w:rPr>
        <w:t>141,</w:t>
      </w:r>
      <w:r w:rsidRPr="00A3675E">
        <w:rPr>
          <w:rFonts w:ascii="Times New Roman" w:hAnsi="Times New Roman" w:cs="Times New Roman"/>
        </w:rPr>
        <w:t xml:space="preserve"> 43–52 (2017).</w:t>
      </w:r>
    </w:p>
    <w:p w14:paraId="30F31E12"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22.</w:t>
      </w:r>
      <w:r w:rsidRPr="00A3675E">
        <w:rPr>
          <w:rFonts w:ascii="Times New Roman" w:hAnsi="Times New Roman" w:cs="Times New Roman"/>
        </w:rPr>
        <w:tab/>
        <w:t xml:space="preserve">Lamb, W. F. &amp; Steinberger, J. K. Human well-being and climate change mitigation. </w:t>
      </w:r>
      <w:r w:rsidRPr="00A3675E">
        <w:rPr>
          <w:rFonts w:ascii="Times New Roman" w:hAnsi="Times New Roman" w:cs="Times New Roman"/>
          <w:i/>
          <w:iCs/>
        </w:rPr>
        <w:t>Wiley Interdiscip. Rev. Clim. Change</w:t>
      </w:r>
      <w:r w:rsidRPr="00A3675E">
        <w:rPr>
          <w:rFonts w:ascii="Times New Roman" w:hAnsi="Times New Roman" w:cs="Times New Roman"/>
        </w:rPr>
        <w:t xml:space="preserve"> </w:t>
      </w:r>
      <w:r w:rsidRPr="00A3675E">
        <w:rPr>
          <w:rFonts w:ascii="Times New Roman" w:hAnsi="Times New Roman" w:cs="Times New Roman"/>
          <w:b/>
          <w:bCs/>
        </w:rPr>
        <w:t>8,</w:t>
      </w:r>
      <w:r w:rsidRPr="00A3675E">
        <w:rPr>
          <w:rFonts w:ascii="Times New Roman" w:hAnsi="Times New Roman" w:cs="Times New Roman"/>
        </w:rPr>
        <w:t xml:space="preserve"> (2017).</w:t>
      </w:r>
    </w:p>
    <w:p w14:paraId="79D55381" w14:textId="77777777" w:rsidR="00A3675E" w:rsidRPr="00A3675E" w:rsidRDefault="00A3675E" w:rsidP="00A3675E">
      <w:pPr>
        <w:pStyle w:val="Bibliography"/>
        <w:rPr>
          <w:rFonts w:ascii="Times New Roman" w:hAnsi="Times New Roman" w:cs="Times New Roman"/>
        </w:rPr>
      </w:pPr>
      <w:r w:rsidRPr="00A3675E">
        <w:rPr>
          <w:rFonts w:ascii="Times New Roman" w:hAnsi="Times New Roman" w:cs="Times New Roman"/>
        </w:rPr>
        <w:t>23.</w:t>
      </w:r>
      <w:r w:rsidRPr="00A3675E">
        <w:rPr>
          <w:rFonts w:ascii="Times New Roman" w:hAnsi="Times New Roman" w:cs="Times New Roman"/>
        </w:rPr>
        <w:tab/>
        <w:t xml:space="preserve">Mattauch, L., Ridgway, M. &amp; Creutzig, F. Happy or liberal? Making sense of behavior in transport policy design. </w:t>
      </w:r>
      <w:r w:rsidRPr="00A3675E">
        <w:rPr>
          <w:rFonts w:ascii="Times New Roman" w:hAnsi="Times New Roman" w:cs="Times New Roman"/>
          <w:i/>
          <w:iCs/>
        </w:rPr>
        <w:t>Transp. Res. Part Transp. Environ. Forthcom.</w:t>
      </w:r>
      <w:r w:rsidRPr="00A3675E">
        <w:rPr>
          <w:rFonts w:ascii="Times New Roman" w:hAnsi="Times New Roman" w:cs="Times New Roman"/>
        </w:rPr>
        <w:t xml:space="preserve"> (2015).</w:t>
      </w:r>
    </w:p>
    <w:p w14:paraId="5CBBB834" w14:textId="07F17A32" w:rsidR="007D683B" w:rsidRDefault="00EE29B3" w:rsidP="005022E7">
      <w:pPr>
        <w:spacing w:before="100" w:beforeAutospacing="1" w:after="100" w:afterAutospacing="1"/>
        <w:jc w:val="both"/>
        <w:outlineLvl w:val="0"/>
        <w:rPr>
          <w:rFonts w:ascii="Times New Roman" w:hAnsi="Times New Roman" w:cs="Times New Roman"/>
        </w:rPr>
      </w:pPr>
      <w:r>
        <w:rPr>
          <w:rFonts w:ascii="Times New Roman" w:hAnsi="Times New Roman" w:cs="Times New Roman"/>
        </w:rPr>
        <w:lastRenderedPageBreak/>
        <w:fldChar w:fldCharType="end"/>
      </w:r>
    </w:p>
    <w:sectPr w:rsidR="007D683B" w:rsidSect="00CA183E">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William Lamb" w:date="2017-12-06T12:53:00Z" w:initials="WL">
    <w:p w14:paraId="05EBD2AD" w14:textId="55E3F31A" w:rsidR="00390ACA" w:rsidRDefault="00390ACA">
      <w:pPr>
        <w:pStyle w:val="CommentText"/>
      </w:pPr>
      <w:r>
        <w:rPr>
          <w:rStyle w:val="CommentReference"/>
        </w:rPr>
        <w:annotationRef/>
      </w:r>
      <w:r>
        <w:t>Does this belong in this list? Unlike the other items, it is more of a scientific approach than an end-use domain.</w:t>
      </w:r>
    </w:p>
  </w:comment>
  <w:comment w:id="95" w:author="William Lamb" w:date="2017-12-06T13:08:00Z" w:initials="WL">
    <w:p w14:paraId="467F4BC5" w14:textId="13893CC7" w:rsidR="0008223E" w:rsidRDefault="0008223E">
      <w:pPr>
        <w:pStyle w:val="CommentText"/>
      </w:pPr>
      <w:r>
        <w:rPr>
          <w:rStyle w:val="CommentReference"/>
        </w:rPr>
        <w:annotationRef/>
      </w:r>
      <w:r>
        <w:t xml:space="preserve">Delete? We don’t explain the other 5, so why explain this one here? </w:t>
      </w:r>
    </w:p>
  </w:comment>
  <w:comment w:id="127" w:author="William Lamb" w:date="2017-12-06T13:18:00Z" w:initials="WL">
    <w:p w14:paraId="3BE4C6BD" w14:textId="35E87C2E" w:rsidR="00920A30" w:rsidRDefault="00920A30">
      <w:pPr>
        <w:pStyle w:val="CommentText"/>
      </w:pPr>
      <w:r>
        <w:rPr>
          <w:rStyle w:val="CommentReference"/>
        </w:rPr>
        <w:annotationRef/>
      </w:r>
      <w:r>
        <w:t>Perhaps requires too much explanation for fitting in this definition box</w:t>
      </w:r>
    </w:p>
  </w:comment>
  <w:comment w:id="203" w:author="William Lamb" w:date="2017-12-06T13:42:00Z" w:initials="WL">
    <w:p w14:paraId="389FE88C" w14:textId="142CB9D4" w:rsidR="00BE3B44" w:rsidRDefault="00BE3B44">
      <w:pPr>
        <w:pStyle w:val="CommentText"/>
      </w:pPr>
      <w:r>
        <w:rPr>
          <w:rStyle w:val="CommentReference"/>
        </w:rPr>
        <w:annotationRef/>
      </w:r>
      <w:r>
        <w:t>This seems to me the bigger contribution, 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EBD2AD" w15:done="0"/>
  <w15:commentEx w15:paraId="467F4BC5" w15:done="0"/>
  <w15:commentEx w15:paraId="3BE4C6BD" w15:done="0"/>
  <w15:commentEx w15:paraId="389FE8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FBCE06" w16cid:durableId="1DC2847D"/>
  <w16cid:commentId w16cid:paraId="3C4A8B06" w16cid:durableId="1DC282B0"/>
  <w16cid:commentId w16cid:paraId="024A1456" w16cid:durableId="1DC282B1"/>
  <w16cid:commentId w16cid:paraId="594C6ED8" w16cid:durableId="1DC284D2"/>
  <w16cid:commentId w16cid:paraId="53703705" w16cid:durableId="1DC28500"/>
  <w16cid:commentId w16cid:paraId="20A0F3FE" w16cid:durableId="1DC282B2"/>
  <w16cid:commentId w16cid:paraId="314F01EC" w16cid:durableId="1DC285DF"/>
  <w16cid:commentId w16cid:paraId="7E8EADF0" w16cid:durableId="1DC282B3"/>
  <w16cid:commentId w16cid:paraId="55E6A09E" w16cid:durableId="1DC282B4"/>
  <w16cid:commentId w16cid:paraId="14FD2C0F" w16cid:durableId="1DC2863F"/>
  <w16cid:commentId w16cid:paraId="1AB52137" w16cid:durableId="1DC2866B"/>
  <w16cid:commentId w16cid:paraId="7B0E6254" w16cid:durableId="1DC286A5"/>
  <w16cid:commentId w16cid:paraId="1B785F18" w16cid:durableId="1DC282B5"/>
  <w16cid:commentId w16cid:paraId="026D7ADA" w16cid:durableId="1DC2870B"/>
  <w16cid:commentId w16cid:paraId="27CCC273" w16cid:durableId="1DC2871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E49C8" w14:textId="77777777" w:rsidR="00B82666" w:rsidRDefault="00B82666" w:rsidP="005B787D">
      <w:r>
        <w:separator/>
      </w:r>
    </w:p>
  </w:endnote>
  <w:endnote w:type="continuationSeparator" w:id="0">
    <w:p w14:paraId="6B38D84C" w14:textId="77777777" w:rsidR="00B82666" w:rsidRDefault="00B82666" w:rsidP="005B787D">
      <w:r>
        <w:continuationSeparator/>
      </w:r>
    </w:p>
  </w:endnote>
  <w:endnote w:type="continuationNotice" w:id="1">
    <w:p w14:paraId="602FB3C1" w14:textId="77777777" w:rsidR="00B82666" w:rsidRDefault="00B826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C7442" w14:textId="77777777" w:rsidR="00862E39" w:rsidRDefault="00862E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B0EFC" w14:textId="77777777" w:rsidR="00B82666" w:rsidRDefault="00B82666" w:rsidP="005B787D">
      <w:r>
        <w:separator/>
      </w:r>
    </w:p>
  </w:footnote>
  <w:footnote w:type="continuationSeparator" w:id="0">
    <w:p w14:paraId="47A9BA13" w14:textId="77777777" w:rsidR="00B82666" w:rsidRDefault="00B82666" w:rsidP="005B787D">
      <w:r>
        <w:continuationSeparator/>
      </w:r>
    </w:p>
  </w:footnote>
  <w:footnote w:type="continuationNotice" w:id="1">
    <w:p w14:paraId="1C56E4C7" w14:textId="77777777" w:rsidR="00B82666" w:rsidRDefault="00B826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DEF36" w14:textId="77777777" w:rsidR="00862E39" w:rsidRDefault="00862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6C"/>
    <w:multiLevelType w:val="hybridMultilevel"/>
    <w:tmpl w:val="9D625A48"/>
    <w:lvl w:ilvl="0" w:tplc="E1228668">
      <w:start w:val="1"/>
      <w:numFmt w:val="bullet"/>
      <w:lvlText w:val=""/>
      <w:lvlJc w:val="left"/>
      <w:pPr>
        <w:tabs>
          <w:tab w:val="num" w:pos="720"/>
        </w:tabs>
        <w:ind w:left="720" w:hanging="360"/>
      </w:pPr>
      <w:rPr>
        <w:rFonts w:ascii="Wingdings" w:hAnsi="Wingdings" w:hint="default"/>
      </w:rPr>
    </w:lvl>
    <w:lvl w:ilvl="1" w:tplc="ECF4D414" w:tentative="1">
      <w:start w:val="1"/>
      <w:numFmt w:val="bullet"/>
      <w:lvlText w:val=""/>
      <w:lvlJc w:val="left"/>
      <w:pPr>
        <w:tabs>
          <w:tab w:val="num" w:pos="1440"/>
        </w:tabs>
        <w:ind w:left="1440" w:hanging="360"/>
      </w:pPr>
      <w:rPr>
        <w:rFonts w:ascii="Wingdings" w:hAnsi="Wingdings" w:hint="default"/>
      </w:rPr>
    </w:lvl>
    <w:lvl w:ilvl="2" w:tplc="7A6E38C4" w:tentative="1">
      <w:start w:val="1"/>
      <w:numFmt w:val="bullet"/>
      <w:lvlText w:val=""/>
      <w:lvlJc w:val="left"/>
      <w:pPr>
        <w:tabs>
          <w:tab w:val="num" w:pos="2160"/>
        </w:tabs>
        <w:ind w:left="2160" w:hanging="360"/>
      </w:pPr>
      <w:rPr>
        <w:rFonts w:ascii="Wingdings" w:hAnsi="Wingdings" w:hint="default"/>
      </w:rPr>
    </w:lvl>
    <w:lvl w:ilvl="3" w:tplc="0742ABF2" w:tentative="1">
      <w:start w:val="1"/>
      <w:numFmt w:val="bullet"/>
      <w:lvlText w:val=""/>
      <w:lvlJc w:val="left"/>
      <w:pPr>
        <w:tabs>
          <w:tab w:val="num" w:pos="2880"/>
        </w:tabs>
        <w:ind w:left="2880" w:hanging="360"/>
      </w:pPr>
      <w:rPr>
        <w:rFonts w:ascii="Wingdings" w:hAnsi="Wingdings" w:hint="default"/>
      </w:rPr>
    </w:lvl>
    <w:lvl w:ilvl="4" w:tplc="086680A6" w:tentative="1">
      <w:start w:val="1"/>
      <w:numFmt w:val="bullet"/>
      <w:lvlText w:val=""/>
      <w:lvlJc w:val="left"/>
      <w:pPr>
        <w:tabs>
          <w:tab w:val="num" w:pos="3600"/>
        </w:tabs>
        <w:ind w:left="3600" w:hanging="360"/>
      </w:pPr>
      <w:rPr>
        <w:rFonts w:ascii="Wingdings" w:hAnsi="Wingdings" w:hint="default"/>
      </w:rPr>
    </w:lvl>
    <w:lvl w:ilvl="5" w:tplc="E4F88492" w:tentative="1">
      <w:start w:val="1"/>
      <w:numFmt w:val="bullet"/>
      <w:lvlText w:val=""/>
      <w:lvlJc w:val="left"/>
      <w:pPr>
        <w:tabs>
          <w:tab w:val="num" w:pos="4320"/>
        </w:tabs>
        <w:ind w:left="4320" w:hanging="360"/>
      </w:pPr>
      <w:rPr>
        <w:rFonts w:ascii="Wingdings" w:hAnsi="Wingdings" w:hint="default"/>
      </w:rPr>
    </w:lvl>
    <w:lvl w:ilvl="6" w:tplc="7A0EEA4A" w:tentative="1">
      <w:start w:val="1"/>
      <w:numFmt w:val="bullet"/>
      <w:lvlText w:val=""/>
      <w:lvlJc w:val="left"/>
      <w:pPr>
        <w:tabs>
          <w:tab w:val="num" w:pos="5040"/>
        </w:tabs>
        <w:ind w:left="5040" w:hanging="360"/>
      </w:pPr>
      <w:rPr>
        <w:rFonts w:ascii="Wingdings" w:hAnsi="Wingdings" w:hint="default"/>
      </w:rPr>
    </w:lvl>
    <w:lvl w:ilvl="7" w:tplc="9CAE5D04" w:tentative="1">
      <w:start w:val="1"/>
      <w:numFmt w:val="bullet"/>
      <w:lvlText w:val=""/>
      <w:lvlJc w:val="left"/>
      <w:pPr>
        <w:tabs>
          <w:tab w:val="num" w:pos="5760"/>
        </w:tabs>
        <w:ind w:left="5760" w:hanging="360"/>
      </w:pPr>
      <w:rPr>
        <w:rFonts w:ascii="Wingdings" w:hAnsi="Wingdings" w:hint="default"/>
      </w:rPr>
    </w:lvl>
    <w:lvl w:ilvl="8" w:tplc="E5CA0D6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F17B4B"/>
    <w:multiLevelType w:val="hybridMultilevel"/>
    <w:tmpl w:val="DAF8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730F5"/>
    <w:multiLevelType w:val="hybridMultilevel"/>
    <w:tmpl w:val="D7600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5E7D48"/>
    <w:multiLevelType w:val="hybridMultilevel"/>
    <w:tmpl w:val="66AA19C2"/>
    <w:lvl w:ilvl="0" w:tplc="AEBCD4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55143"/>
    <w:multiLevelType w:val="hybridMultilevel"/>
    <w:tmpl w:val="ECF06A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9231000"/>
    <w:multiLevelType w:val="hybridMultilevel"/>
    <w:tmpl w:val="F8A6A6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E526454"/>
    <w:multiLevelType w:val="hybridMultilevel"/>
    <w:tmpl w:val="D674C00A"/>
    <w:lvl w:ilvl="0" w:tplc="EA2057AC">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084F78"/>
    <w:multiLevelType w:val="hybridMultilevel"/>
    <w:tmpl w:val="D0141A64"/>
    <w:lvl w:ilvl="0" w:tplc="E61093BA">
      <w:start w:val="1"/>
      <w:numFmt w:val="bullet"/>
      <w:lvlText w:val=""/>
      <w:lvlJc w:val="left"/>
      <w:pPr>
        <w:tabs>
          <w:tab w:val="num" w:pos="720"/>
        </w:tabs>
        <w:ind w:left="720" w:hanging="360"/>
      </w:pPr>
      <w:rPr>
        <w:rFonts w:ascii="Wingdings" w:hAnsi="Wingdings" w:hint="default"/>
      </w:rPr>
    </w:lvl>
    <w:lvl w:ilvl="1" w:tplc="CAFCA620" w:tentative="1">
      <w:start w:val="1"/>
      <w:numFmt w:val="bullet"/>
      <w:lvlText w:val=""/>
      <w:lvlJc w:val="left"/>
      <w:pPr>
        <w:tabs>
          <w:tab w:val="num" w:pos="1440"/>
        </w:tabs>
        <w:ind w:left="1440" w:hanging="360"/>
      </w:pPr>
      <w:rPr>
        <w:rFonts w:ascii="Wingdings" w:hAnsi="Wingdings" w:hint="default"/>
      </w:rPr>
    </w:lvl>
    <w:lvl w:ilvl="2" w:tplc="A112B1F0" w:tentative="1">
      <w:start w:val="1"/>
      <w:numFmt w:val="bullet"/>
      <w:lvlText w:val=""/>
      <w:lvlJc w:val="left"/>
      <w:pPr>
        <w:tabs>
          <w:tab w:val="num" w:pos="2160"/>
        </w:tabs>
        <w:ind w:left="2160" w:hanging="360"/>
      </w:pPr>
      <w:rPr>
        <w:rFonts w:ascii="Wingdings" w:hAnsi="Wingdings" w:hint="default"/>
      </w:rPr>
    </w:lvl>
    <w:lvl w:ilvl="3" w:tplc="CD62D57A" w:tentative="1">
      <w:start w:val="1"/>
      <w:numFmt w:val="bullet"/>
      <w:lvlText w:val=""/>
      <w:lvlJc w:val="left"/>
      <w:pPr>
        <w:tabs>
          <w:tab w:val="num" w:pos="2880"/>
        </w:tabs>
        <w:ind w:left="2880" w:hanging="360"/>
      </w:pPr>
      <w:rPr>
        <w:rFonts w:ascii="Wingdings" w:hAnsi="Wingdings" w:hint="default"/>
      </w:rPr>
    </w:lvl>
    <w:lvl w:ilvl="4" w:tplc="3FAE670C" w:tentative="1">
      <w:start w:val="1"/>
      <w:numFmt w:val="bullet"/>
      <w:lvlText w:val=""/>
      <w:lvlJc w:val="left"/>
      <w:pPr>
        <w:tabs>
          <w:tab w:val="num" w:pos="3600"/>
        </w:tabs>
        <w:ind w:left="3600" w:hanging="360"/>
      </w:pPr>
      <w:rPr>
        <w:rFonts w:ascii="Wingdings" w:hAnsi="Wingdings" w:hint="default"/>
      </w:rPr>
    </w:lvl>
    <w:lvl w:ilvl="5" w:tplc="BE427756" w:tentative="1">
      <w:start w:val="1"/>
      <w:numFmt w:val="bullet"/>
      <w:lvlText w:val=""/>
      <w:lvlJc w:val="left"/>
      <w:pPr>
        <w:tabs>
          <w:tab w:val="num" w:pos="4320"/>
        </w:tabs>
        <w:ind w:left="4320" w:hanging="360"/>
      </w:pPr>
      <w:rPr>
        <w:rFonts w:ascii="Wingdings" w:hAnsi="Wingdings" w:hint="default"/>
      </w:rPr>
    </w:lvl>
    <w:lvl w:ilvl="6" w:tplc="99DE854A" w:tentative="1">
      <w:start w:val="1"/>
      <w:numFmt w:val="bullet"/>
      <w:lvlText w:val=""/>
      <w:lvlJc w:val="left"/>
      <w:pPr>
        <w:tabs>
          <w:tab w:val="num" w:pos="5040"/>
        </w:tabs>
        <w:ind w:left="5040" w:hanging="360"/>
      </w:pPr>
      <w:rPr>
        <w:rFonts w:ascii="Wingdings" w:hAnsi="Wingdings" w:hint="default"/>
      </w:rPr>
    </w:lvl>
    <w:lvl w:ilvl="7" w:tplc="CAF8056C" w:tentative="1">
      <w:start w:val="1"/>
      <w:numFmt w:val="bullet"/>
      <w:lvlText w:val=""/>
      <w:lvlJc w:val="left"/>
      <w:pPr>
        <w:tabs>
          <w:tab w:val="num" w:pos="5760"/>
        </w:tabs>
        <w:ind w:left="5760" w:hanging="360"/>
      </w:pPr>
      <w:rPr>
        <w:rFonts w:ascii="Wingdings" w:hAnsi="Wingdings" w:hint="default"/>
      </w:rPr>
    </w:lvl>
    <w:lvl w:ilvl="8" w:tplc="7534B29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E05F7D"/>
    <w:multiLevelType w:val="hybridMultilevel"/>
    <w:tmpl w:val="07603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5A665D"/>
    <w:multiLevelType w:val="hybridMultilevel"/>
    <w:tmpl w:val="87DA175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A7559A"/>
    <w:multiLevelType w:val="hybridMultilevel"/>
    <w:tmpl w:val="6D607CA0"/>
    <w:lvl w:ilvl="0" w:tplc="12604592">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1F80BB1"/>
    <w:multiLevelType w:val="hybridMultilevel"/>
    <w:tmpl w:val="62769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2717A"/>
    <w:multiLevelType w:val="hybridMultilevel"/>
    <w:tmpl w:val="4EFEE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243411"/>
    <w:multiLevelType w:val="hybridMultilevel"/>
    <w:tmpl w:val="4C7A511A"/>
    <w:lvl w:ilvl="0" w:tplc="DEDC24F4">
      <w:start w:val="1"/>
      <w:numFmt w:val="bullet"/>
      <w:lvlText w:val=""/>
      <w:lvlJc w:val="left"/>
      <w:pPr>
        <w:tabs>
          <w:tab w:val="num" w:pos="720"/>
        </w:tabs>
        <w:ind w:left="720" w:hanging="360"/>
      </w:pPr>
      <w:rPr>
        <w:rFonts w:ascii="Wingdings" w:hAnsi="Wingdings" w:hint="default"/>
      </w:rPr>
    </w:lvl>
    <w:lvl w:ilvl="1" w:tplc="13FA9CBA" w:tentative="1">
      <w:start w:val="1"/>
      <w:numFmt w:val="bullet"/>
      <w:lvlText w:val=""/>
      <w:lvlJc w:val="left"/>
      <w:pPr>
        <w:tabs>
          <w:tab w:val="num" w:pos="1440"/>
        </w:tabs>
        <w:ind w:left="1440" w:hanging="360"/>
      </w:pPr>
      <w:rPr>
        <w:rFonts w:ascii="Wingdings" w:hAnsi="Wingdings" w:hint="default"/>
      </w:rPr>
    </w:lvl>
    <w:lvl w:ilvl="2" w:tplc="2356EABC" w:tentative="1">
      <w:start w:val="1"/>
      <w:numFmt w:val="bullet"/>
      <w:lvlText w:val=""/>
      <w:lvlJc w:val="left"/>
      <w:pPr>
        <w:tabs>
          <w:tab w:val="num" w:pos="2160"/>
        </w:tabs>
        <w:ind w:left="2160" w:hanging="360"/>
      </w:pPr>
      <w:rPr>
        <w:rFonts w:ascii="Wingdings" w:hAnsi="Wingdings" w:hint="default"/>
      </w:rPr>
    </w:lvl>
    <w:lvl w:ilvl="3" w:tplc="DF44CE6C" w:tentative="1">
      <w:start w:val="1"/>
      <w:numFmt w:val="bullet"/>
      <w:lvlText w:val=""/>
      <w:lvlJc w:val="left"/>
      <w:pPr>
        <w:tabs>
          <w:tab w:val="num" w:pos="2880"/>
        </w:tabs>
        <w:ind w:left="2880" w:hanging="360"/>
      </w:pPr>
      <w:rPr>
        <w:rFonts w:ascii="Wingdings" w:hAnsi="Wingdings" w:hint="default"/>
      </w:rPr>
    </w:lvl>
    <w:lvl w:ilvl="4" w:tplc="B7B654EE" w:tentative="1">
      <w:start w:val="1"/>
      <w:numFmt w:val="bullet"/>
      <w:lvlText w:val=""/>
      <w:lvlJc w:val="left"/>
      <w:pPr>
        <w:tabs>
          <w:tab w:val="num" w:pos="3600"/>
        </w:tabs>
        <w:ind w:left="3600" w:hanging="360"/>
      </w:pPr>
      <w:rPr>
        <w:rFonts w:ascii="Wingdings" w:hAnsi="Wingdings" w:hint="default"/>
      </w:rPr>
    </w:lvl>
    <w:lvl w:ilvl="5" w:tplc="9724B27E" w:tentative="1">
      <w:start w:val="1"/>
      <w:numFmt w:val="bullet"/>
      <w:lvlText w:val=""/>
      <w:lvlJc w:val="left"/>
      <w:pPr>
        <w:tabs>
          <w:tab w:val="num" w:pos="4320"/>
        </w:tabs>
        <w:ind w:left="4320" w:hanging="360"/>
      </w:pPr>
      <w:rPr>
        <w:rFonts w:ascii="Wingdings" w:hAnsi="Wingdings" w:hint="default"/>
      </w:rPr>
    </w:lvl>
    <w:lvl w:ilvl="6" w:tplc="07DE3DB6" w:tentative="1">
      <w:start w:val="1"/>
      <w:numFmt w:val="bullet"/>
      <w:lvlText w:val=""/>
      <w:lvlJc w:val="left"/>
      <w:pPr>
        <w:tabs>
          <w:tab w:val="num" w:pos="5040"/>
        </w:tabs>
        <w:ind w:left="5040" w:hanging="360"/>
      </w:pPr>
      <w:rPr>
        <w:rFonts w:ascii="Wingdings" w:hAnsi="Wingdings" w:hint="default"/>
      </w:rPr>
    </w:lvl>
    <w:lvl w:ilvl="7" w:tplc="D7FEC46C" w:tentative="1">
      <w:start w:val="1"/>
      <w:numFmt w:val="bullet"/>
      <w:lvlText w:val=""/>
      <w:lvlJc w:val="left"/>
      <w:pPr>
        <w:tabs>
          <w:tab w:val="num" w:pos="5760"/>
        </w:tabs>
        <w:ind w:left="5760" w:hanging="360"/>
      </w:pPr>
      <w:rPr>
        <w:rFonts w:ascii="Wingdings" w:hAnsi="Wingdings" w:hint="default"/>
      </w:rPr>
    </w:lvl>
    <w:lvl w:ilvl="8" w:tplc="040E09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E80FC2"/>
    <w:multiLevelType w:val="hybridMultilevel"/>
    <w:tmpl w:val="73785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8C58B6"/>
    <w:multiLevelType w:val="hybridMultilevel"/>
    <w:tmpl w:val="55A03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6E7B56"/>
    <w:multiLevelType w:val="hybridMultilevel"/>
    <w:tmpl w:val="3A52D2B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A4D6847"/>
    <w:multiLevelType w:val="hybridMultilevel"/>
    <w:tmpl w:val="8AD476F2"/>
    <w:lvl w:ilvl="0" w:tplc="9926F228">
      <w:start w:val="1"/>
      <w:numFmt w:val="bullet"/>
      <w:lvlText w:val=""/>
      <w:lvlJc w:val="left"/>
      <w:pPr>
        <w:tabs>
          <w:tab w:val="num" w:pos="720"/>
        </w:tabs>
        <w:ind w:left="720" w:hanging="360"/>
      </w:pPr>
      <w:rPr>
        <w:rFonts w:ascii="Wingdings" w:hAnsi="Wingdings" w:hint="default"/>
      </w:rPr>
    </w:lvl>
    <w:lvl w:ilvl="1" w:tplc="865E53BE" w:tentative="1">
      <w:start w:val="1"/>
      <w:numFmt w:val="bullet"/>
      <w:lvlText w:val=""/>
      <w:lvlJc w:val="left"/>
      <w:pPr>
        <w:tabs>
          <w:tab w:val="num" w:pos="1440"/>
        </w:tabs>
        <w:ind w:left="1440" w:hanging="360"/>
      </w:pPr>
      <w:rPr>
        <w:rFonts w:ascii="Wingdings" w:hAnsi="Wingdings" w:hint="default"/>
      </w:rPr>
    </w:lvl>
    <w:lvl w:ilvl="2" w:tplc="02F013AA" w:tentative="1">
      <w:start w:val="1"/>
      <w:numFmt w:val="bullet"/>
      <w:lvlText w:val=""/>
      <w:lvlJc w:val="left"/>
      <w:pPr>
        <w:tabs>
          <w:tab w:val="num" w:pos="2160"/>
        </w:tabs>
        <w:ind w:left="2160" w:hanging="360"/>
      </w:pPr>
      <w:rPr>
        <w:rFonts w:ascii="Wingdings" w:hAnsi="Wingdings" w:hint="default"/>
      </w:rPr>
    </w:lvl>
    <w:lvl w:ilvl="3" w:tplc="A4B4F532" w:tentative="1">
      <w:start w:val="1"/>
      <w:numFmt w:val="bullet"/>
      <w:lvlText w:val=""/>
      <w:lvlJc w:val="left"/>
      <w:pPr>
        <w:tabs>
          <w:tab w:val="num" w:pos="2880"/>
        </w:tabs>
        <w:ind w:left="2880" w:hanging="360"/>
      </w:pPr>
      <w:rPr>
        <w:rFonts w:ascii="Wingdings" w:hAnsi="Wingdings" w:hint="default"/>
      </w:rPr>
    </w:lvl>
    <w:lvl w:ilvl="4" w:tplc="37C04058" w:tentative="1">
      <w:start w:val="1"/>
      <w:numFmt w:val="bullet"/>
      <w:lvlText w:val=""/>
      <w:lvlJc w:val="left"/>
      <w:pPr>
        <w:tabs>
          <w:tab w:val="num" w:pos="3600"/>
        </w:tabs>
        <w:ind w:left="3600" w:hanging="360"/>
      </w:pPr>
      <w:rPr>
        <w:rFonts w:ascii="Wingdings" w:hAnsi="Wingdings" w:hint="default"/>
      </w:rPr>
    </w:lvl>
    <w:lvl w:ilvl="5" w:tplc="BA12FEF6" w:tentative="1">
      <w:start w:val="1"/>
      <w:numFmt w:val="bullet"/>
      <w:lvlText w:val=""/>
      <w:lvlJc w:val="left"/>
      <w:pPr>
        <w:tabs>
          <w:tab w:val="num" w:pos="4320"/>
        </w:tabs>
        <w:ind w:left="4320" w:hanging="360"/>
      </w:pPr>
      <w:rPr>
        <w:rFonts w:ascii="Wingdings" w:hAnsi="Wingdings" w:hint="default"/>
      </w:rPr>
    </w:lvl>
    <w:lvl w:ilvl="6" w:tplc="DCE4AACE" w:tentative="1">
      <w:start w:val="1"/>
      <w:numFmt w:val="bullet"/>
      <w:lvlText w:val=""/>
      <w:lvlJc w:val="left"/>
      <w:pPr>
        <w:tabs>
          <w:tab w:val="num" w:pos="5040"/>
        </w:tabs>
        <w:ind w:left="5040" w:hanging="360"/>
      </w:pPr>
      <w:rPr>
        <w:rFonts w:ascii="Wingdings" w:hAnsi="Wingdings" w:hint="default"/>
      </w:rPr>
    </w:lvl>
    <w:lvl w:ilvl="7" w:tplc="31AE3D9A" w:tentative="1">
      <w:start w:val="1"/>
      <w:numFmt w:val="bullet"/>
      <w:lvlText w:val=""/>
      <w:lvlJc w:val="left"/>
      <w:pPr>
        <w:tabs>
          <w:tab w:val="num" w:pos="5760"/>
        </w:tabs>
        <w:ind w:left="5760" w:hanging="360"/>
      </w:pPr>
      <w:rPr>
        <w:rFonts w:ascii="Wingdings" w:hAnsi="Wingdings" w:hint="default"/>
      </w:rPr>
    </w:lvl>
    <w:lvl w:ilvl="8" w:tplc="898E787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7C72E0"/>
    <w:multiLevelType w:val="hybridMultilevel"/>
    <w:tmpl w:val="7562A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FE0B3B"/>
    <w:multiLevelType w:val="hybridMultilevel"/>
    <w:tmpl w:val="13480404"/>
    <w:lvl w:ilvl="0" w:tplc="1E4E14E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A1F52A2"/>
    <w:multiLevelType w:val="hybridMultilevel"/>
    <w:tmpl w:val="6FC44D2C"/>
    <w:lvl w:ilvl="0" w:tplc="4F08534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4"/>
  </w:num>
  <w:num w:numId="5">
    <w:abstractNumId w:val="18"/>
  </w:num>
  <w:num w:numId="6">
    <w:abstractNumId w:val="12"/>
  </w:num>
  <w:num w:numId="7">
    <w:abstractNumId w:val="9"/>
  </w:num>
  <w:num w:numId="8">
    <w:abstractNumId w:val="15"/>
  </w:num>
  <w:num w:numId="9">
    <w:abstractNumId w:val="10"/>
  </w:num>
  <w:num w:numId="10">
    <w:abstractNumId w:val="2"/>
  </w:num>
  <w:num w:numId="11">
    <w:abstractNumId w:val="19"/>
  </w:num>
  <w:num w:numId="12">
    <w:abstractNumId w:val="4"/>
  </w:num>
  <w:num w:numId="13">
    <w:abstractNumId w:val="20"/>
  </w:num>
  <w:num w:numId="14">
    <w:abstractNumId w:val="7"/>
  </w:num>
  <w:num w:numId="15">
    <w:abstractNumId w:val="17"/>
  </w:num>
  <w:num w:numId="16">
    <w:abstractNumId w:val="13"/>
  </w:num>
  <w:num w:numId="17">
    <w:abstractNumId w:val="0"/>
  </w:num>
  <w:num w:numId="18">
    <w:abstractNumId w:val="3"/>
  </w:num>
  <w:num w:numId="19">
    <w:abstractNumId w:val="16"/>
  </w:num>
  <w:num w:numId="20">
    <w:abstractNumId w:val="1"/>
  </w:num>
  <w:num w:numId="2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BAB"/>
    <w:rsid w:val="00002158"/>
    <w:rsid w:val="000065B6"/>
    <w:rsid w:val="0000709B"/>
    <w:rsid w:val="000071BA"/>
    <w:rsid w:val="000077D3"/>
    <w:rsid w:val="00010F7A"/>
    <w:rsid w:val="000115BC"/>
    <w:rsid w:val="00013E6A"/>
    <w:rsid w:val="000212E5"/>
    <w:rsid w:val="00025104"/>
    <w:rsid w:val="00032064"/>
    <w:rsid w:val="0003238D"/>
    <w:rsid w:val="00046E42"/>
    <w:rsid w:val="000503D1"/>
    <w:rsid w:val="0005379A"/>
    <w:rsid w:val="00060450"/>
    <w:rsid w:val="000631C4"/>
    <w:rsid w:val="00064943"/>
    <w:rsid w:val="000665B5"/>
    <w:rsid w:val="00077C89"/>
    <w:rsid w:val="00077DBB"/>
    <w:rsid w:val="00080140"/>
    <w:rsid w:val="0008223E"/>
    <w:rsid w:val="00082EE0"/>
    <w:rsid w:val="00084BF1"/>
    <w:rsid w:val="000871E9"/>
    <w:rsid w:val="00090B7A"/>
    <w:rsid w:val="000917CB"/>
    <w:rsid w:val="000A2BE5"/>
    <w:rsid w:val="000A2F31"/>
    <w:rsid w:val="000A4652"/>
    <w:rsid w:val="000A5AE7"/>
    <w:rsid w:val="000A663B"/>
    <w:rsid w:val="000B1203"/>
    <w:rsid w:val="000B6E1C"/>
    <w:rsid w:val="000B7FA9"/>
    <w:rsid w:val="000C236E"/>
    <w:rsid w:val="000C2E21"/>
    <w:rsid w:val="000C641A"/>
    <w:rsid w:val="000F01DB"/>
    <w:rsid w:val="000F1275"/>
    <w:rsid w:val="000F165C"/>
    <w:rsid w:val="000F2B1B"/>
    <w:rsid w:val="000F7489"/>
    <w:rsid w:val="00101B7B"/>
    <w:rsid w:val="00102504"/>
    <w:rsid w:val="001052DB"/>
    <w:rsid w:val="00105813"/>
    <w:rsid w:val="001110AD"/>
    <w:rsid w:val="00113D17"/>
    <w:rsid w:val="00114040"/>
    <w:rsid w:val="00117EBF"/>
    <w:rsid w:val="0012122D"/>
    <w:rsid w:val="00123505"/>
    <w:rsid w:val="0012693E"/>
    <w:rsid w:val="00130405"/>
    <w:rsid w:val="00132AC8"/>
    <w:rsid w:val="0013461E"/>
    <w:rsid w:val="0014264A"/>
    <w:rsid w:val="001516AC"/>
    <w:rsid w:val="001529D2"/>
    <w:rsid w:val="00156686"/>
    <w:rsid w:val="001566E2"/>
    <w:rsid w:val="001572DC"/>
    <w:rsid w:val="00160DE9"/>
    <w:rsid w:val="00163C74"/>
    <w:rsid w:val="00182D59"/>
    <w:rsid w:val="00183868"/>
    <w:rsid w:val="001858F0"/>
    <w:rsid w:val="001930E9"/>
    <w:rsid w:val="00193DA1"/>
    <w:rsid w:val="00194A70"/>
    <w:rsid w:val="001970F9"/>
    <w:rsid w:val="0019751F"/>
    <w:rsid w:val="001A68E4"/>
    <w:rsid w:val="001A7A79"/>
    <w:rsid w:val="001A7EBF"/>
    <w:rsid w:val="001B4CF3"/>
    <w:rsid w:val="001B6433"/>
    <w:rsid w:val="001B6715"/>
    <w:rsid w:val="001C2544"/>
    <w:rsid w:val="001C659E"/>
    <w:rsid w:val="001D0798"/>
    <w:rsid w:val="001D0B53"/>
    <w:rsid w:val="001D7CB1"/>
    <w:rsid w:val="001E4AB9"/>
    <w:rsid w:val="001E6416"/>
    <w:rsid w:val="001F142E"/>
    <w:rsid w:val="001F2715"/>
    <w:rsid w:val="001F34E6"/>
    <w:rsid w:val="00200BD7"/>
    <w:rsid w:val="0020357A"/>
    <w:rsid w:val="002063BA"/>
    <w:rsid w:val="0021472A"/>
    <w:rsid w:val="002169A3"/>
    <w:rsid w:val="00216E48"/>
    <w:rsid w:val="00217BB1"/>
    <w:rsid w:val="00226096"/>
    <w:rsid w:val="002264DB"/>
    <w:rsid w:val="00235320"/>
    <w:rsid w:val="0023586E"/>
    <w:rsid w:val="00235FCD"/>
    <w:rsid w:val="00267541"/>
    <w:rsid w:val="00277825"/>
    <w:rsid w:val="0028057C"/>
    <w:rsid w:val="0028787A"/>
    <w:rsid w:val="002B3AA3"/>
    <w:rsid w:val="002B6FED"/>
    <w:rsid w:val="002C600B"/>
    <w:rsid w:val="002D1F8C"/>
    <w:rsid w:val="002D342D"/>
    <w:rsid w:val="002D6C94"/>
    <w:rsid w:val="002D7A38"/>
    <w:rsid w:val="002F0D49"/>
    <w:rsid w:val="002F43F3"/>
    <w:rsid w:val="002F5B9D"/>
    <w:rsid w:val="00303D7F"/>
    <w:rsid w:val="003058C8"/>
    <w:rsid w:val="00320ACC"/>
    <w:rsid w:val="0032499E"/>
    <w:rsid w:val="00325407"/>
    <w:rsid w:val="0032770E"/>
    <w:rsid w:val="003308B6"/>
    <w:rsid w:val="00333B41"/>
    <w:rsid w:val="00335516"/>
    <w:rsid w:val="00337A6B"/>
    <w:rsid w:val="00340499"/>
    <w:rsid w:val="00343883"/>
    <w:rsid w:val="00347AAD"/>
    <w:rsid w:val="003573D6"/>
    <w:rsid w:val="00372B91"/>
    <w:rsid w:val="00384E40"/>
    <w:rsid w:val="00387489"/>
    <w:rsid w:val="00390ACA"/>
    <w:rsid w:val="003B0AC8"/>
    <w:rsid w:val="003B2AB0"/>
    <w:rsid w:val="003B48CF"/>
    <w:rsid w:val="003C044B"/>
    <w:rsid w:val="003C1BEF"/>
    <w:rsid w:val="003C21F1"/>
    <w:rsid w:val="003C78C0"/>
    <w:rsid w:val="003D0110"/>
    <w:rsid w:val="003D1D96"/>
    <w:rsid w:val="003D4AE5"/>
    <w:rsid w:val="003E16EB"/>
    <w:rsid w:val="003E1840"/>
    <w:rsid w:val="003E38B4"/>
    <w:rsid w:val="003E5D0C"/>
    <w:rsid w:val="003F168E"/>
    <w:rsid w:val="003F6132"/>
    <w:rsid w:val="00402557"/>
    <w:rsid w:val="0040756D"/>
    <w:rsid w:val="00412941"/>
    <w:rsid w:val="00413043"/>
    <w:rsid w:val="00422643"/>
    <w:rsid w:val="00425D08"/>
    <w:rsid w:val="00432D48"/>
    <w:rsid w:val="00436A31"/>
    <w:rsid w:val="004408C3"/>
    <w:rsid w:val="00441DB2"/>
    <w:rsid w:val="00442E75"/>
    <w:rsid w:val="004509D3"/>
    <w:rsid w:val="00451A04"/>
    <w:rsid w:val="00461311"/>
    <w:rsid w:val="00461584"/>
    <w:rsid w:val="0048138E"/>
    <w:rsid w:val="00483D5C"/>
    <w:rsid w:val="004849FA"/>
    <w:rsid w:val="00486F4D"/>
    <w:rsid w:val="004979F8"/>
    <w:rsid w:val="004A22BE"/>
    <w:rsid w:val="004A5800"/>
    <w:rsid w:val="004A624B"/>
    <w:rsid w:val="004A6632"/>
    <w:rsid w:val="004B0643"/>
    <w:rsid w:val="004B2DDE"/>
    <w:rsid w:val="004C10E9"/>
    <w:rsid w:val="004C11B1"/>
    <w:rsid w:val="004C1C63"/>
    <w:rsid w:val="004C4642"/>
    <w:rsid w:val="004C51FF"/>
    <w:rsid w:val="004C59EF"/>
    <w:rsid w:val="004D26FE"/>
    <w:rsid w:val="004E1270"/>
    <w:rsid w:val="004E4587"/>
    <w:rsid w:val="004F078D"/>
    <w:rsid w:val="004F5497"/>
    <w:rsid w:val="004F5A95"/>
    <w:rsid w:val="005022E7"/>
    <w:rsid w:val="0050753B"/>
    <w:rsid w:val="00511A53"/>
    <w:rsid w:val="00512EF4"/>
    <w:rsid w:val="00514129"/>
    <w:rsid w:val="0052033D"/>
    <w:rsid w:val="00533AEB"/>
    <w:rsid w:val="005450A3"/>
    <w:rsid w:val="00545450"/>
    <w:rsid w:val="00554F4A"/>
    <w:rsid w:val="00555ADF"/>
    <w:rsid w:val="005563E5"/>
    <w:rsid w:val="00560C20"/>
    <w:rsid w:val="00562184"/>
    <w:rsid w:val="00564CA9"/>
    <w:rsid w:val="00567F8B"/>
    <w:rsid w:val="0057583D"/>
    <w:rsid w:val="005772CB"/>
    <w:rsid w:val="0058300F"/>
    <w:rsid w:val="00584872"/>
    <w:rsid w:val="005871AC"/>
    <w:rsid w:val="005904C4"/>
    <w:rsid w:val="005915F4"/>
    <w:rsid w:val="00594388"/>
    <w:rsid w:val="005A335B"/>
    <w:rsid w:val="005A33FB"/>
    <w:rsid w:val="005A3BAA"/>
    <w:rsid w:val="005A7E28"/>
    <w:rsid w:val="005A7E66"/>
    <w:rsid w:val="005B155A"/>
    <w:rsid w:val="005B211F"/>
    <w:rsid w:val="005B4982"/>
    <w:rsid w:val="005B787D"/>
    <w:rsid w:val="005D0835"/>
    <w:rsid w:val="005D1222"/>
    <w:rsid w:val="005D3B03"/>
    <w:rsid w:val="005D5E28"/>
    <w:rsid w:val="005D7C96"/>
    <w:rsid w:val="005E06FD"/>
    <w:rsid w:val="005E1BAB"/>
    <w:rsid w:val="005E2D0E"/>
    <w:rsid w:val="005E77B3"/>
    <w:rsid w:val="005E7B69"/>
    <w:rsid w:val="005F0BD2"/>
    <w:rsid w:val="005F5320"/>
    <w:rsid w:val="005F5BD6"/>
    <w:rsid w:val="0061792D"/>
    <w:rsid w:val="00623499"/>
    <w:rsid w:val="00625439"/>
    <w:rsid w:val="00626F2D"/>
    <w:rsid w:val="00627626"/>
    <w:rsid w:val="00630C07"/>
    <w:rsid w:val="00634DEE"/>
    <w:rsid w:val="00635B33"/>
    <w:rsid w:val="006360F5"/>
    <w:rsid w:val="006366EB"/>
    <w:rsid w:val="00671E3D"/>
    <w:rsid w:val="00672C4B"/>
    <w:rsid w:val="00675083"/>
    <w:rsid w:val="00681D8C"/>
    <w:rsid w:val="00692F41"/>
    <w:rsid w:val="006A2B97"/>
    <w:rsid w:val="006B2174"/>
    <w:rsid w:val="006B2A70"/>
    <w:rsid w:val="006B3EEA"/>
    <w:rsid w:val="006B545C"/>
    <w:rsid w:val="006C48CC"/>
    <w:rsid w:val="006C548A"/>
    <w:rsid w:val="006C6A1B"/>
    <w:rsid w:val="006D1960"/>
    <w:rsid w:val="006D7B5D"/>
    <w:rsid w:val="006E12CD"/>
    <w:rsid w:val="006E1A44"/>
    <w:rsid w:val="006E4092"/>
    <w:rsid w:val="006F7D57"/>
    <w:rsid w:val="0070213D"/>
    <w:rsid w:val="0070219A"/>
    <w:rsid w:val="007172A3"/>
    <w:rsid w:val="007215F7"/>
    <w:rsid w:val="0072376A"/>
    <w:rsid w:val="0072431C"/>
    <w:rsid w:val="007308F1"/>
    <w:rsid w:val="00742864"/>
    <w:rsid w:val="00747B43"/>
    <w:rsid w:val="007540D0"/>
    <w:rsid w:val="00756DB3"/>
    <w:rsid w:val="00765525"/>
    <w:rsid w:val="0077521D"/>
    <w:rsid w:val="00776876"/>
    <w:rsid w:val="0078178B"/>
    <w:rsid w:val="007840F8"/>
    <w:rsid w:val="007919AC"/>
    <w:rsid w:val="007945D8"/>
    <w:rsid w:val="007955E6"/>
    <w:rsid w:val="007A0B06"/>
    <w:rsid w:val="007A14CE"/>
    <w:rsid w:val="007A5675"/>
    <w:rsid w:val="007A5D2A"/>
    <w:rsid w:val="007B1E73"/>
    <w:rsid w:val="007B4BF2"/>
    <w:rsid w:val="007B58D8"/>
    <w:rsid w:val="007C2B73"/>
    <w:rsid w:val="007D40B1"/>
    <w:rsid w:val="007D683B"/>
    <w:rsid w:val="007E2F70"/>
    <w:rsid w:val="007E30C2"/>
    <w:rsid w:val="007E7718"/>
    <w:rsid w:val="007F5C27"/>
    <w:rsid w:val="00803A6E"/>
    <w:rsid w:val="008143AF"/>
    <w:rsid w:val="00823E56"/>
    <w:rsid w:val="008334CD"/>
    <w:rsid w:val="00836C92"/>
    <w:rsid w:val="00843D2E"/>
    <w:rsid w:val="008459A3"/>
    <w:rsid w:val="00850576"/>
    <w:rsid w:val="00853854"/>
    <w:rsid w:val="00862E39"/>
    <w:rsid w:val="0086419E"/>
    <w:rsid w:val="008651E5"/>
    <w:rsid w:val="00866D2D"/>
    <w:rsid w:val="00866F2D"/>
    <w:rsid w:val="00870FB3"/>
    <w:rsid w:val="00871439"/>
    <w:rsid w:val="0088242A"/>
    <w:rsid w:val="00890B01"/>
    <w:rsid w:val="00892C8A"/>
    <w:rsid w:val="008930FB"/>
    <w:rsid w:val="008A2707"/>
    <w:rsid w:val="008A500C"/>
    <w:rsid w:val="008B4D5F"/>
    <w:rsid w:val="008B73EC"/>
    <w:rsid w:val="008C5CF7"/>
    <w:rsid w:val="008C7392"/>
    <w:rsid w:val="008D1F98"/>
    <w:rsid w:val="008D4AD5"/>
    <w:rsid w:val="008E0EE3"/>
    <w:rsid w:val="008E251E"/>
    <w:rsid w:val="008E3135"/>
    <w:rsid w:val="008E7710"/>
    <w:rsid w:val="0090316A"/>
    <w:rsid w:val="009047C8"/>
    <w:rsid w:val="00920A30"/>
    <w:rsid w:val="00922A80"/>
    <w:rsid w:val="00924070"/>
    <w:rsid w:val="009278E7"/>
    <w:rsid w:val="00930A2C"/>
    <w:rsid w:val="0093755A"/>
    <w:rsid w:val="00940C45"/>
    <w:rsid w:val="00953D60"/>
    <w:rsid w:val="00954006"/>
    <w:rsid w:val="00971699"/>
    <w:rsid w:val="00975127"/>
    <w:rsid w:val="009767E3"/>
    <w:rsid w:val="009816DB"/>
    <w:rsid w:val="00982CFC"/>
    <w:rsid w:val="009920C2"/>
    <w:rsid w:val="00992F91"/>
    <w:rsid w:val="00993B54"/>
    <w:rsid w:val="009A11E0"/>
    <w:rsid w:val="009A163F"/>
    <w:rsid w:val="009A4CA9"/>
    <w:rsid w:val="009A6C5E"/>
    <w:rsid w:val="009B05CD"/>
    <w:rsid w:val="009B50C7"/>
    <w:rsid w:val="009C4069"/>
    <w:rsid w:val="009C5F44"/>
    <w:rsid w:val="009D6310"/>
    <w:rsid w:val="009D6F24"/>
    <w:rsid w:val="009E18C1"/>
    <w:rsid w:val="009E3834"/>
    <w:rsid w:val="009E6452"/>
    <w:rsid w:val="009E74CD"/>
    <w:rsid w:val="009F03CB"/>
    <w:rsid w:val="009F2436"/>
    <w:rsid w:val="009F38A8"/>
    <w:rsid w:val="009F44B9"/>
    <w:rsid w:val="009F4EFB"/>
    <w:rsid w:val="00A01B99"/>
    <w:rsid w:val="00A079A8"/>
    <w:rsid w:val="00A17D73"/>
    <w:rsid w:val="00A237E4"/>
    <w:rsid w:val="00A259C2"/>
    <w:rsid w:val="00A326A2"/>
    <w:rsid w:val="00A3675E"/>
    <w:rsid w:val="00A40673"/>
    <w:rsid w:val="00A41EFB"/>
    <w:rsid w:val="00A42BFB"/>
    <w:rsid w:val="00A56DB6"/>
    <w:rsid w:val="00A72209"/>
    <w:rsid w:val="00A74AFD"/>
    <w:rsid w:val="00A9099F"/>
    <w:rsid w:val="00A93366"/>
    <w:rsid w:val="00A93E64"/>
    <w:rsid w:val="00AA0FD9"/>
    <w:rsid w:val="00AA5E4E"/>
    <w:rsid w:val="00AA63FB"/>
    <w:rsid w:val="00AA660E"/>
    <w:rsid w:val="00AB343C"/>
    <w:rsid w:val="00AB3A04"/>
    <w:rsid w:val="00AB401E"/>
    <w:rsid w:val="00AB7796"/>
    <w:rsid w:val="00AC1077"/>
    <w:rsid w:val="00AC22AF"/>
    <w:rsid w:val="00AC3715"/>
    <w:rsid w:val="00AD1A62"/>
    <w:rsid w:val="00AD79D4"/>
    <w:rsid w:val="00AE13D7"/>
    <w:rsid w:val="00AE31D3"/>
    <w:rsid w:val="00AE63E9"/>
    <w:rsid w:val="00AF1A4B"/>
    <w:rsid w:val="00B051FF"/>
    <w:rsid w:val="00B05493"/>
    <w:rsid w:val="00B12129"/>
    <w:rsid w:val="00B156F0"/>
    <w:rsid w:val="00B15732"/>
    <w:rsid w:val="00B15FCE"/>
    <w:rsid w:val="00B1798E"/>
    <w:rsid w:val="00B20458"/>
    <w:rsid w:val="00B24506"/>
    <w:rsid w:val="00B27C11"/>
    <w:rsid w:val="00B46F15"/>
    <w:rsid w:val="00B50175"/>
    <w:rsid w:val="00B5353B"/>
    <w:rsid w:val="00B56113"/>
    <w:rsid w:val="00B62876"/>
    <w:rsid w:val="00B73233"/>
    <w:rsid w:val="00B7570B"/>
    <w:rsid w:val="00B82666"/>
    <w:rsid w:val="00B87BE2"/>
    <w:rsid w:val="00B92D2A"/>
    <w:rsid w:val="00B953CA"/>
    <w:rsid w:val="00BB4A2B"/>
    <w:rsid w:val="00BB6CD3"/>
    <w:rsid w:val="00BC5A75"/>
    <w:rsid w:val="00BD11E7"/>
    <w:rsid w:val="00BD3C3E"/>
    <w:rsid w:val="00BD3C47"/>
    <w:rsid w:val="00BE116E"/>
    <w:rsid w:val="00BE3B44"/>
    <w:rsid w:val="00BF04C4"/>
    <w:rsid w:val="00BF377D"/>
    <w:rsid w:val="00BF5AC9"/>
    <w:rsid w:val="00C00AEE"/>
    <w:rsid w:val="00C0339B"/>
    <w:rsid w:val="00C16408"/>
    <w:rsid w:val="00C17AC0"/>
    <w:rsid w:val="00C231A7"/>
    <w:rsid w:val="00C3423F"/>
    <w:rsid w:val="00C45163"/>
    <w:rsid w:val="00C64DBA"/>
    <w:rsid w:val="00C6512B"/>
    <w:rsid w:val="00C65282"/>
    <w:rsid w:val="00C73861"/>
    <w:rsid w:val="00C77878"/>
    <w:rsid w:val="00C8399C"/>
    <w:rsid w:val="00C914D5"/>
    <w:rsid w:val="00C915E3"/>
    <w:rsid w:val="00C9287E"/>
    <w:rsid w:val="00C95A9A"/>
    <w:rsid w:val="00C963C9"/>
    <w:rsid w:val="00CA0EF2"/>
    <w:rsid w:val="00CA183E"/>
    <w:rsid w:val="00CA3B2A"/>
    <w:rsid w:val="00CA4399"/>
    <w:rsid w:val="00CA5364"/>
    <w:rsid w:val="00CB1892"/>
    <w:rsid w:val="00CB1F23"/>
    <w:rsid w:val="00CB349B"/>
    <w:rsid w:val="00CB5EBB"/>
    <w:rsid w:val="00CB7992"/>
    <w:rsid w:val="00CC2449"/>
    <w:rsid w:val="00CC6E90"/>
    <w:rsid w:val="00CD1F95"/>
    <w:rsid w:val="00CE2646"/>
    <w:rsid w:val="00CE50DC"/>
    <w:rsid w:val="00CF04DA"/>
    <w:rsid w:val="00CF301E"/>
    <w:rsid w:val="00CF397D"/>
    <w:rsid w:val="00CF4A0F"/>
    <w:rsid w:val="00D00122"/>
    <w:rsid w:val="00D13142"/>
    <w:rsid w:val="00D16702"/>
    <w:rsid w:val="00D21ED1"/>
    <w:rsid w:val="00D27FBE"/>
    <w:rsid w:val="00D31B15"/>
    <w:rsid w:val="00D35E59"/>
    <w:rsid w:val="00D362B2"/>
    <w:rsid w:val="00D379AC"/>
    <w:rsid w:val="00D500B9"/>
    <w:rsid w:val="00D50A68"/>
    <w:rsid w:val="00D515D2"/>
    <w:rsid w:val="00D56E1C"/>
    <w:rsid w:val="00D609B0"/>
    <w:rsid w:val="00D9077E"/>
    <w:rsid w:val="00D9386C"/>
    <w:rsid w:val="00D97E6D"/>
    <w:rsid w:val="00DA2ECC"/>
    <w:rsid w:val="00DA341E"/>
    <w:rsid w:val="00DB7F2C"/>
    <w:rsid w:val="00DC62E3"/>
    <w:rsid w:val="00DC64FB"/>
    <w:rsid w:val="00DE1806"/>
    <w:rsid w:val="00DE67D1"/>
    <w:rsid w:val="00DF19E9"/>
    <w:rsid w:val="00DF409F"/>
    <w:rsid w:val="00E01A99"/>
    <w:rsid w:val="00E14A24"/>
    <w:rsid w:val="00E154B4"/>
    <w:rsid w:val="00E1633F"/>
    <w:rsid w:val="00E16874"/>
    <w:rsid w:val="00E24262"/>
    <w:rsid w:val="00E32CF6"/>
    <w:rsid w:val="00E413F7"/>
    <w:rsid w:val="00E537C3"/>
    <w:rsid w:val="00E600C2"/>
    <w:rsid w:val="00E620DD"/>
    <w:rsid w:val="00E63BF0"/>
    <w:rsid w:val="00E65B14"/>
    <w:rsid w:val="00E72076"/>
    <w:rsid w:val="00E76457"/>
    <w:rsid w:val="00E76F33"/>
    <w:rsid w:val="00E8754A"/>
    <w:rsid w:val="00E924FA"/>
    <w:rsid w:val="00EA0CBE"/>
    <w:rsid w:val="00EB1986"/>
    <w:rsid w:val="00EB2FC7"/>
    <w:rsid w:val="00EB79E9"/>
    <w:rsid w:val="00EC4834"/>
    <w:rsid w:val="00ED2C79"/>
    <w:rsid w:val="00ED2D1E"/>
    <w:rsid w:val="00EE1A6A"/>
    <w:rsid w:val="00EE29B3"/>
    <w:rsid w:val="00EF7DD4"/>
    <w:rsid w:val="00F10B9C"/>
    <w:rsid w:val="00F1342E"/>
    <w:rsid w:val="00F14B6F"/>
    <w:rsid w:val="00F17104"/>
    <w:rsid w:val="00F2455C"/>
    <w:rsid w:val="00F25498"/>
    <w:rsid w:val="00F379F8"/>
    <w:rsid w:val="00F50B4B"/>
    <w:rsid w:val="00F542EF"/>
    <w:rsid w:val="00F5617F"/>
    <w:rsid w:val="00F60D99"/>
    <w:rsid w:val="00F62D88"/>
    <w:rsid w:val="00F67DA4"/>
    <w:rsid w:val="00F722C1"/>
    <w:rsid w:val="00F92095"/>
    <w:rsid w:val="00F9260D"/>
    <w:rsid w:val="00FA34ED"/>
    <w:rsid w:val="00FA433B"/>
    <w:rsid w:val="00FA59D4"/>
    <w:rsid w:val="00FA70EC"/>
    <w:rsid w:val="00FB22C3"/>
    <w:rsid w:val="00FB378E"/>
    <w:rsid w:val="00FB6BB0"/>
    <w:rsid w:val="00FC0BAF"/>
    <w:rsid w:val="00FC3563"/>
    <w:rsid w:val="00FC482A"/>
    <w:rsid w:val="00FD0499"/>
    <w:rsid w:val="00FD3682"/>
    <w:rsid w:val="00FE683A"/>
    <w:rsid w:val="00FF7896"/>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BE96"/>
  <w15:docId w15:val="{8506793A-B443-458A-B55C-ACF13B0E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132"/>
  </w:style>
  <w:style w:type="paragraph" w:styleId="Heading1">
    <w:name w:val="heading 1"/>
    <w:basedOn w:val="Normal"/>
    <w:link w:val="Heading1Char"/>
    <w:uiPriority w:val="9"/>
    <w:qFormat/>
    <w:rsid w:val="005E1BA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84B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BAB"/>
    <w:rPr>
      <w:rFonts w:ascii="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D7C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7CB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079A8"/>
    <w:rPr>
      <w:sz w:val="18"/>
      <w:szCs w:val="18"/>
    </w:rPr>
  </w:style>
  <w:style w:type="paragraph" w:styleId="CommentText">
    <w:name w:val="annotation text"/>
    <w:basedOn w:val="Normal"/>
    <w:link w:val="CommentTextChar"/>
    <w:uiPriority w:val="99"/>
    <w:unhideWhenUsed/>
    <w:rsid w:val="00A079A8"/>
  </w:style>
  <w:style w:type="character" w:customStyle="1" w:styleId="CommentTextChar">
    <w:name w:val="Comment Text Char"/>
    <w:basedOn w:val="DefaultParagraphFont"/>
    <w:link w:val="CommentText"/>
    <w:uiPriority w:val="99"/>
    <w:rsid w:val="00A079A8"/>
  </w:style>
  <w:style w:type="paragraph" w:styleId="CommentSubject">
    <w:name w:val="annotation subject"/>
    <w:basedOn w:val="CommentText"/>
    <w:next w:val="CommentText"/>
    <w:link w:val="CommentSubjectChar"/>
    <w:uiPriority w:val="99"/>
    <w:semiHidden/>
    <w:unhideWhenUsed/>
    <w:rsid w:val="00A079A8"/>
    <w:rPr>
      <w:b/>
      <w:bCs/>
      <w:sz w:val="20"/>
      <w:szCs w:val="20"/>
    </w:rPr>
  </w:style>
  <w:style w:type="character" w:customStyle="1" w:styleId="CommentSubjectChar">
    <w:name w:val="Comment Subject Char"/>
    <w:basedOn w:val="CommentTextChar"/>
    <w:link w:val="CommentSubject"/>
    <w:uiPriority w:val="99"/>
    <w:semiHidden/>
    <w:rsid w:val="00A079A8"/>
    <w:rPr>
      <w:b/>
      <w:bCs/>
      <w:sz w:val="20"/>
      <w:szCs w:val="20"/>
    </w:rPr>
  </w:style>
  <w:style w:type="paragraph" w:styleId="Revision">
    <w:name w:val="Revision"/>
    <w:hidden/>
    <w:uiPriority w:val="99"/>
    <w:semiHidden/>
    <w:rsid w:val="006366EB"/>
  </w:style>
  <w:style w:type="paragraph" w:styleId="ListParagraph">
    <w:name w:val="List Paragraph"/>
    <w:basedOn w:val="Normal"/>
    <w:uiPriority w:val="34"/>
    <w:qFormat/>
    <w:rsid w:val="009E6452"/>
    <w:pPr>
      <w:ind w:left="720"/>
      <w:contextualSpacing/>
    </w:pPr>
  </w:style>
  <w:style w:type="paragraph" w:styleId="Bibliography">
    <w:name w:val="Bibliography"/>
    <w:basedOn w:val="Normal"/>
    <w:next w:val="Normal"/>
    <w:uiPriority w:val="37"/>
    <w:unhideWhenUsed/>
    <w:rsid w:val="00BC5A75"/>
    <w:pPr>
      <w:tabs>
        <w:tab w:val="left" w:pos="384"/>
      </w:tabs>
      <w:spacing w:line="480" w:lineRule="auto"/>
      <w:ind w:left="384" w:hanging="384"/>
    </w:pPr>
  </w:style>
  <w:style w:type="paragraph" w:styleId="Caption">
    <w:name w:val="caption"/>
    <w:basedOn w:val="Normal"/>
    <w:next w:val="Normal"/>
    <w:uiPriority w:val="35"/>
    <w:unhideWhenUsed/>
    <w:qFormat/>
    <w:rsid w:val="005D7C96"/>
    <w:pPr>
      <w:spacing w:after="200"/>
    </w:pPr>
    <w:rPr>
      <w:i/>
      <w:iCs/>
      <w:color w:val="44546A" w:themeColor="text2"/>
      <w:sz w:val="18"/>
      <w:szCs w:val="18"/>
    </w:rPr>
  </w:style>
  <w:style w:type="table" w:styleId="TableGrid">
    <w:name w:val="Table Grid"/>
    <w:basedOn w:val="TableNormal"/>
    <w:uiPriority w:val="39"/>
    <w:rsid w:val="001D0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leNormal"/>
    <w:uiPriority w:val="43"/>
    <w:rsid w:val="00FC482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1chiara1">
    <w:name w:val="Tabella griglia 1 chiara1"/>
    <w:basedOn w:val="TableNormal"/>
    <w:uiPriority w:val="46"/>
    <w:rsid w:val="00FC482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84BF1"/>
    <w:rPr>
      <w:rFonts w:asciiTheme="majorHAnsi" w:eastAsiaTheme="majorEastAsia" w:hAnsiTheme="majorHAnsi" w:cstheme="majorBidi"/>
      <w:color w:val="2F5496" w:themeColor="accent1" w:themeShade="BF"/>
      <w:sz w:val="26"/>
      <w:szCs w:val="26"/>
    </w:rPr>
  </w:style>
  <w:style w:type="table" w:customStyle="1" w:styleId="Grigliatab21">
    <w:name w:val="Griglia tab. 21"/>
    <w:basedOn w:val="TableNormal"/>
    <w:uiPriority w:val="47"/>
    <w:rsid w:val="007215F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5B787D"/>
    <w:rPr>
      <w:sz w:val="20"/>
      <w:szCs w:val="20"/>
    </w:rPr>
  </w:style>
  <w:style w:type="character" w:customStyle="1" w:styleId="FootnoteTextChar">
    <w:name w:val="Footnote Text Char"/>
    <w:basedOn w:val="DefaultParagraphFont"/>
    <w:link w:val="FootnoteText"/>
    <w:uiPriority w:val="99"/>
    <w:semiHidden/>
    <w:rsid w:val="005B787D"/>
    <w:rPr>
      <w:sz w:val="20"/>
      <w:szCs w:val="20"/>
    </w:rPr>
  </w:style>
  <w:style w:type="character" w:styleId="FootnoteReference">
    <w:name w:val="footnote reference"/>
    <w:basedOn w:val="DefaultParagraphFont"/>
    <w:uiPriority w:val="99"/>
    <w:semiHidden/>
    <w:unhideWhenUsed/>
    <w:rsid w:val="005B787D"/>
    <w:rPr>
      <w:vertAlign w:val="superscript"/>
    </w:rPr>
  </w:style>
  <w:style w:type="paragraph" w:styleId="Header">
    <w:name w:val="header"/>
    <w:basedOn w:val="Normal"/>
    <w:link w:val="HeaderChar"/>
    <w:uiPriority w:val="99"/>
    <w:unhideWhenUsed/>
    <w:rsid w:val="000F1275"/>
    <w:pPr>
      <w:tabs>
        <w:tab w:val="center" w:pos="4513"/>
        <w:tab w:val="right" w:pos="9026"/>
      </w:tabs>
    </w:pPr>
  </w:style>
  <w:style w:type="character" w:customStyle="1" w:styleId="HeaderChar">
    <w:name w:val="Header Char"/>
    <w:basedOn w:val="DefaultParagraphFont"/>
    <w:link w:val="Header"/>
    <w:uiPriority w:val="99"/>
    <w:rsid w:val="000F1275"/>
  </w:style>
  <w:style w:type="paragraph" w:styleId="Footer">
    <w:name w:val="footer"/>
    <w:basedOn w:val="Normal"/>
    <w:link w:val="FooterChar"/>
    <w:uiPriority w:val="99"/>
    <w:unhideWhenUsed/>
    <w:rsid w:val="000F1275"/>
    <w:pPr>
      <w:tabs>
        <w:tab w:val="center" w:pos="4513"/>
        <w:tab w:val="right" w:pos="9026"/>
      </w:tabs>
    </w:pPr>
  </w:style>
  <w:style w:type="character" w:customStyle="1" w:styleId="FooterChar">
    <w:name w:val="Footer Char"/>
    <w:basedOn w:val="DefaultParagraphFont"/>
    <w:link w:val="Footer"/>
    <w:uiPriority w:val="99"/>
    <w:rsid w:val="000F1275"/>
  </w:style>
  <w:style w:type="paragraph" w:styleId="NormalWeb">
    <w:name w:val="Normal (Web)"/>
    <w:basedOn w:val="Normal"/>
    <w:uiPriority w:val="99"/>
    <w:semiHidden/>
    <w:unhideWhenUsed/>
    <w:rsid w:val="00AB401E"/>
    <w:rPr>
      <w:rFonts w:ascii="Times New Roman" w:hAnsi="Times New Roman" w:cs="Times New Roman"/>
    </w:rPr>
  </w:style>
  <w:style w:type="character" w:styleId="Hyperlink">
    <w:name w:val="Hyperlink"/>
    <w:basedOn w:val="DefaultParagraphFont"/>
    <w:rsid w:val="00200B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38507">
      <w:bodyDiv w:val="1"/>
      <w:marLeft w:val="0"/>
      <w:marRight w:val="0"/>
      <w:marTop w:val="0"/>
      <w:marBottom w:val="0"/>
      <w:divBdr>
        <w:top w:val="none" w:sz="0" w:space="0" w:color="auto"/>
        <w:left w:val="none" w:sz="0" w:space="0" w:color="auto"/>
        <w:bottom w:val="none" w:sz="0" w:space="0" w:color="auto"/>
        <w:right w:val="none" w:sz="0" w:space="0" w:color="auto"/>
      </w:divBdr>
    </w:div>
    <w:div w:id="276521448">
      <w:bodyDiv w:val="1"/>
      <w:marLeft w:val="0"/>
      <w:marRight w:val="0"/>
      <w:marTop w:val="0"/>
      <w:marBottom w:val="0"/>
      <w:divBdr>
        <w:top w:val="none" w:sz="0" w:space="0" w:color="auto"/>
        <w:left w:val="none" w:sz="0" w:space="0" w:color="auto"/>
        <w:bottom w:val="none" w:sz="0" w:space="0" w:color="auto"/>
        <w:right w:val="none" w:sz="0" w:space="0" w:color="auto"/>
      </w:divBdr>
    </w:div>
    <w:div w:id="605382844">
      <w:bodyDiv w:val="1"/>
      <w:marLeft w:val="0"/>
      <w:marRight w:val="0"/>
      <w:marTop w:val="0"/>
      <w:marBottom w:val="0"/>
      <w:divBdr>
        <w:top w:val="none" w:sz="0" w:space="0" w:color="auto"/>
        <w:left w:val="none" w:sz="0" w:space="0" w:color="auto"/>
        <w:bottom w:val="none" w:sz="0" w:space="0" w:color="auto"/>
        <w:right w:val="none" w:sz="0" w:space="0" w:color="auto"/>
      </w:divBdr>
      <w:divsChild>
        <w:div w:id="1397633294">
          <w:marLeft w:val="547"/>
          <w:marRight w:val="0"/>
          <w:marTop w:val="0"/>
          <w:marBottom w:val="0"/>
          <w:divBdr>
            <w:top w:val="none" w:sz="0" w:space="0" w:color="auto"/>
            <w:left w:val="none" w:sz="0" w:space="0" w:color="auto"/>
            <w:bottom w:val="none" w:sz="0" w:space="0" w:color="auto"/>
            <w:right w:val="none" w:sz="0" w:space="0" w:color="auto"/>
          </w:divBdr>
        </w:div>
        <w:div w:id="1083066566">
          <w:marLeft w:val="547"/>
          <w:marRight w:val="0"/>
          <w:marTop w:val="0"/>
          <w:marBottom w:val="0"/>
          <w:divBdr>
            <w:top w:val="none" w:sz="0" w:space="0" w:color="auto"/>
            <w:left w:val="none" w:sz="0" w:space="0" w:color="auto"/>
            <w:bottom w:val="none" w:sz="0" w:space="0" w:color="auto"/>
            <w:right w:val="none" w:sz="0" w:space="0" w:color="auto"/>
          </w:divBdr>
        </w:div>
        <w:div w:id="1445733689">
          <w:marLeft w:val="547"/>
          <w:marRight w:val="0"/>
          <w:marTop w:val="0"/>
          <w:marBottom w:val="0"/>
          <w:divBdr>
            <w:top w:val="none" w:sz="0" w:space="0" w:color="auto"/>
            <w:left w:val="none" w:sz="0" w:space="0" w:color="auto"/>
            <w:bottom w:val="none" w:sz="0" w:space="0" w:color="auto"/>
            <w:right w:val="none" w:sz="0" w:space="0" w:color="auto"/>
          </w:divBdr>
        </w:div>
        <w:div w:id="2118794329">
          <w:marLeft w:val="547"/>
          <w:marRight w:val="0"/>
          <w:marTop w:val="0"/>
          <w:marBottom w:val="0"/>
          <w:divBdr>
            <w:top w:val="none" w:sz="0" w:space="0" w:color="auto"/>
            <w:left w:val="none" w:sz="0" w:space="0" w:color="auto"/>
            <w:bottom w:val="none" w:sz="0" w:space="0" w:color="auto"/>
            <w:right w:val="none" w:sz="0" w:space="0" w:color="auto"/>
          </w:divBdr>
        </w:div>
        <w:div w:id="1085885399">
          <w:marLeft w:val="547"/>
          <w:marRight w:val="0"/>
          <w:marTop w:val="0"/>
          <w:marBottom w:val="0"/>
          <w:divBdr>
            <w:top w:val="none" w:sz="0" w:space="0" w:color="auto"/>
            <w:left w:val="none" w:sz="0" w:space="0" w:color="auto"/>
            <w:bottom w:val="none" w:sz="0" w:space="0" w:color="auto"/>
            <w:right w:val="none" w:sz="0" w:space="0" w:color="auto"/>
          </w:divBdr>
        </w:div>
        <w:div w:id="102652359">
          <w:marLeft w:val="547"/>
          <w:marRight w:val="0"/>
          <w:marTop w:val="0"/>
          <w:marBottom w:val="0"/>
          <w:divBdr>
            <w:top w:val="none" w:sz="0" w:space="0" w:color="auto"/>
            <w:left w:val="none" w:sz="0" w:space="0" w:color="auto"/>
            <w:bottom w:val="none" w:sz="0" w:space="0" w:color="auto"/>
            <w:right w:val="none" w:sz="0" w:space="0" w:color="auto"/>
          </w:divBdr>
        </w:div>
        <w:div w:id="53086212">
          <w:marLeft w:val="547"/>
          <w:marRight w:val="0"/>
          <w:marTop w:val="0"/>
          <w:marBottom w:val="0"/>
          <w:divBdr>
            <w:top w:val="none" w:sz="0" w:space="0" w:color="auto"/>
            <w:left w:val="none" w:sz="0" w:space="0" w:color="auto"/>
            <w:bottom w:val="none" w:sz="0" w:space="0" w:color="auto"/>
            <w:right w:val="none" w:sz="0" w:space="0" w:color="auto"/>
          </w:divBdr>
        </w:div>
        <w:div w:id="189419313">
          <w:marLeft w:val="547"/>
          <w:marRight w:val="0"/>
          <w:marTop w:val="0"/>
          <w:marBottom w:val="0"/>
          <w:divBdr>
            <w:top w:val="none" w:sz="0" w:space="0" w:color="auto"/>
            <w:left w:val="none" w:sz="0" w:space="0" w:color="auto"/>
            <w:bottom w:val="none" w:sz="0" w:space="0" w:color="auto"/>
            <w:right w:val="none" w:sz="0" w:space="0" w:color="auto"/>
          </w:divBdr>
        </w:div>
        <w:div w:id="516970412">
          <w:marLeft w:val="547"/>
          <w:marRight w:val="0"/>
          <w:marTop w:val="0"/>
          <w:marBottom w:val="0"/>
          <w:divBdr>
            <w:top w:val="none" w:sz="0" w:space="0" w:color="auto"/>
            <w:left w:val="none" w:sz="0" w:space="0" w:color="auto"/>
            <w:bottom w:val="none" w:sz="0" w:space="0" w:color="auto"/>
            <w:right w:val="none" w:sz="0" w:space="0" w:color="auto"/>
          </w:divBdr>
        </w:div>
        <w:div w:id="1752267937">
          <w:marLeft w:val="547"/>
          <w:marRight w:val="0"/>
          <w:marTop w:val="0"/>
          <w:marBottom w:val="0"/>
          <w:divBdr>
            <w:top w:val="none" w:sz="0" w:space="0" w:color="auto"/>
            <w:left w:val="none" w:sz="0" w:space="0" w:color="auto"/>
            <w:bottom w:val="none" w:sz="0" w:space="0" w:color="auto"/>
            <w:right w:val="none" w:sz="0" w:space="0" w:color="auto"/>
          </w:divBdr>
        </w:div>
        <w:div w:id="1210648909">
          <w:marLeft w:val="547"/>
          <w:marRight w:val="0"/>
          <w:marTop w:val="0"/>
          <w:marBottom w:val="0"/>
          <w:divBdr>
            <w:top w:val="none" w:sz="0" w:space="0" w:color="auto"/>
            <w:left w:val="none" w:sz="0" w:space="0" w:color="auto"/>
            <w:bottom w:val="none" w:sz="0" w:space="0" w:color="auto"/>
            <w:right w:val="none" w:sz="0" w:space="0" w:color="auto"/>
          </w:divBdr>
        </w:div>
        <w:div w:id="1624850518">
          <w:marLeft w:val="547"/>
          <w:marRight w:val="0"/>
          <w:marTop w:val="0"/>
          <w:marBottom w:val="0"/>
          <w:divBdr>
            <w:top w:val="none" w:sz="0" w:space="0" w:color="auto"/>
            <w:left w:val="none" w:sz="0" w:space="0" w:color="auto"/>
            <w:bottom w:val="none" w:sz="0" w:space="0" w:color="auto"/>
            <w:right w:val="none" w:sz="0" w:space="0" w:color="auto"/>
          </w:divBdr>
        </w:div>
        <w:div w:id="1495295206">
          <w:marLeft w:val="547"/>
          <w:marRight w:val="0"/>
          <w:marTop w:val="0"/>
          <w:marBottom w:val="0"/>
          <w:divBdr>
            <w:top w:val="none" w:sz="0" w:space="0" w:color="auto"/>
            <w:left w:val="none" w:sz="0" w:space="0" w:color="auto"/>
            <w:bottom w:val="none" w:sz="0" w:space="0" w:color="auto"/>
            <w:right w:val="none" w:sz="0" w:space="0" w:color="auto"/>
          </w:divBdr>
        </w:div>
        <w:div w:id="2044551639">
          <w:marLeft w:val="547"/>
          <w:marRight w:val="0"/>
          <w:marTop w:val="0"/>
          <w:marBottom w:val="0"/>
          <w:divBdr>
            <w:top w:val="none" w:sz="0" w:space="0" w:color="auto"/>
            <w:left w:val="none" w:sz="0" w:space="0" w:color="auto"/>
            <w:bottom w:val="none" w:sz="0" w:space="0" w:color="auto"/>
            <w:right w:val="none" w:sz="0" w:space="0" w:color="auto"/>
          </w:divBdr>
        </w:div>
        <w:div w:id="454374546">
          <w:marLeft w:val="547"/>
          <w:marRight w:val="0"/>
          <w:marTop w:val="0"/>
          <w:marBottom w:val="0"/>
          <w:divBdr>
            <w:top w:val="none" w:sz="0" w:space="0" w:color="auto"/>
            <w:left w:val="none" w:sz="0" w:space="0" w:color="auto"/>
            <w:bottom w:val="none" w:sz="0" w:space="0" w:color="auto"/>
            <w:right w:val="none" w:sz="0" w:space="0" w:color="auto"/>
          </w:divBdr>
        </w:div>
        <w:div w:id="257712377">
          <w:marLeft w:val="547"/>
          <w:marRight w:val="0"/>
          <w:marTop w:val="0"/>
          <w:marBottom w:val="0"/>
          <w:divBdr>
            <w:top w:val="none" w:sz="0" w:space="0" w:color="auto"/>
            <w:left w:val="none" w:sz="0" w:space="0" w:color="auto"/>
            <w:bottom w:val="none" w:sz="0" w:space="0" w:color="auto"/>
            <w:right w:val="none" w:sz="0" w:space="0" w:color="auto"/>
          </w:divBdr>
        </w:div>
        <w:div w:id="1814521475">
          <w:marLeft w:val="547"/>
          <w:marRight w:val="0"/>
          <w:marTop w:val="0"/>
          <w:marBottom w:val="0"/>
          <w:divBdr>
            <w:top w:val="none" w:sz="0" w:space="0" w:color="auto"/>
            <w:left w:val="none" w:sz="0" w:space="0" w:color="auto"/>
            <w:bottom w:val="none" w:sz="0" w:space="0" w:color="auto"/>
            <w:right w:val="none" w:sz="0" w:space="0" w:color="auto"/>
          </w:divBdr>
        </w:div>
        <w:div w:id="123279856">
          <w:marLeft w:val="547"/>
          <w:marRight w:val="0"/>
          <w:marTop w:val="0"/>
          <w:marBottom w:val="0"/>
          <w:divBdr>
            <w:top w:val="none" w:sz="0" w:space="0" w:color="auto"/>
            <w:left w:val="none" w:sz="0" w:space="0" w:color="auto"/>
            <w:bottom w:val="none" w:sz="0" w:space="0" w:color="auto"/>
            <w:right w:val="none" w:sz="0" w:space="0" w:color="auto"/>
          </w:divBdr>
        </w:div>
        <w:div w:id="1821926198">
          <w:marLeft w:val="547"/>
          <w:marRight w:val="0"/>
          <w:marTop w:val="0"/>
          <w:marBottom w:val="0"/>
          <w:divBdr>
            <w:top w:val="none" w:sz="0" w:space="0" w:color="auto"/>
            <w:left w:val="none" w:sz="0" w:space="0" w:color="auto"/>
            <w:bottom w:val="none" w:sz="0" w:space="0" w:color="auto"/>
            <w:right w:val="none" w:sz="0" w:space="0" w:color="auto"/>
          </w:divBdr>
        </w:div>
        <w:div w:id="709304631">
          <w:marLeft w:val="547"/>
          <w:marRight w:val="0"/>
          <w:marTop w:val="0"/>
          <w:marBottom w:val="0"/>
          <w:divBdr>
            <w:top w:val="none" w:sz="0" w:space="0" w:color="auto"/>
            <w:left w:val="none" w:sz="0" w:space="0" w:color="auto"/>
            <w:bottom w:val="none" w:sz="0" w:space="0" w:color="auto"/>
            <w:right w:val="none" w:sz="0" w:space="0" w:color="auto"/>
          </w:divBdr>
        </w:div>
        <w:div w:id="983196609">
          <w:marLeft w:val="547"/>
          <w:marRight w:val="0"/>
          <w:marTop w:val="0"/>
          <w:marBottom w:val="0"/>
          <w:divBdr>
            <w:top w:val="none" w:sz="0" w:space="0" w:color="auto"/>
            <w:left w:val="none" w:sz="0" w:space="0" w:color="auto"/>
            <w:bottom w:val="none" w:sz="0" w:space="0" w:color="auto"/>
            <w:right w:val="none" w:sz="0" w:space="0" w:color="auto"/>
          </w:divBdr>
        </w:div>
        <w:div w:id="345055593">
          <w:marLeft w:val="547"/>
          <w:marRight w:val="0"/>
          <w:marTop w:val="0"/>
          <w:marBottom w:val="0"/>
          <w:divBdr>
            <w:top w:val="none" w:sz="0" w:space="0" w:color="auto"/>
            <w:left w:val="none" w:sz="0" w:space="0" w:color="auto"/>
            <w:bottom w:val="none" w:sz="0" w:space="0" w:color="auto"/>
            <w:right w:val="none" w:sz="0" w:space="0" w:color="auto"/>
          </w:divBdr>
        </w:div>
        <w:div w:id="703486748">
          <w:marLeft w:val="547"/>
          <w:marRight w:val="0"/>
          <w:marTop w:val="0"/>
          <w:marBottom w:val="0"/>
          <w:divBdr>
            <w:top w:val="none" w:sz="0" w:space="0" w:color="auto"/>
            <w:left w:val="none" w:sz="0" w:space="0" w:color="auto"/>
            <w:bottom w:val="none" w:sz="0" w:space="0" w:color="auto"/>
            <w:right w:val="none" w:sz="0" w:space="0" w:color="auto"/>
          </w:divBdr>
        </w:div>
        <w:div w:id="1758091111">
          <w:marLeft w:val="547"/>
          <w:marRight w:val="0"/>
          <w:marTop w:val="0"/>
          <w:marBottom w:val="0"/>
          <w:divBdr>
            <w:top w:val="none" w:sz="0" w:space="0" w:color="auto"/>
            <w:left w:val="none" w:sz="0" w:space="0" w:color="auto"/>
            <w:bottom w:val="none" w:sz="0" w:space="0" w:color="auto"/>
            <w:right w:val="none" w:sz="0" w:space="0" w:color="auto"/>
          </w:divBdr>
        </w:div>
        <w:div w:id="942225684">
          <w:marLeft w:val="547"/>
          <w:marRight w:val="0"/>
          <w:marTop w:val="0"/>
          <w:marBottom w:val="0"/>
          <w:divBdr>
            <w:top w:val="none" w:sz="0" w:space="0" w:color="auto"/>
            <w:left w:val="none" w:sz="0" w:space="0" w:color="auto"/>
            <w:bottom w:val="none" w:sz="0" w:space="0" w:color="auto"/>
            <w:right w:val="none" w:sz="0" w:space="0" w:color="auto"/>
          </w:divBdr>
        </w:div>
        <w:div w:id="595021932">
          <w:marLeft w:val="547"/>
          <w:marRight w:val="0"/>
          <w:marTop w:val="0"/>
          <w:marBottom w:val="0"/>
          <w:divBdr>
            <w:top w:val="none" w:sz="0" w:space="0" w:color="auto"/>
            <w:left w:val="none" w:sz="0" w:space="0" w:color="auto"/>
            <w:bottom w:val="none" w:sz="0" w:space="0" w:color="auto"/>
            <w:right w:val="none" w:sz="0" w:space="0" w:color="auto"/>
          </w:divBdr>
        </w:div>
      </w:divsChild>
    </w:div>
    <w:div w:id="1339235880">
      <w:bodyDiv w:val="1"/>
      <w:marLeft w:val="0"/>
      <w:marRight w:val="0"/>
      <w:marTop w:val="0"/>
      <w:marBottom w:val="0"/>
      <w:divBdr>
        <w:top w:val="none" w:sz="0" w:space="0" w:color="auto"/>
        <w:left w:val="none" w:sz="0" w:space="0" w:color="auto"/>
        <w:bottom w:val="none" w:sz="0" w:space="0" w:color="auto"/>
        <w:right w:val="none" w:sz="0" w:space="0" w:color="auto"/>
      </w:divBdr>
      <w:divsChild>
        <w:div w:id="1285767928">
          <w:marLeft w:val="0"/>
          <w:marRight w:val="0"/>
          <w:marTop w:val="0"/>
          <w:marBottom w:val="0"/>
          <w:divBdr>
            <w:top w:val="none" w:sz="0" w:space="0" w:color="auto"/>
            <w:left w:val="none" w:sz="0" w:space="0" w:color="auto"/>
            <w:bottom w:val="none" w:sz="0" w:space="0" w:color="auto"/>
            <w:right w:val="none" w:sz="0" w:space="0" w:color="auto"/>
          </w:divBdr>
        </w:div>
      </w:divsChild>
    </w:div>
    <w:div w:id="1367676306">
      <w:bodyDiv w:val="1"/>
      <w:marLeft w:val="0"/>
      <w:marRight w:val="0"/>
      <w:marTop w:val="0"/>
      <w:marBottom w:val="0"/>
      <w:divBdr>
        <w:top w:val="none" w:sz="0" w:space="0" w:color="auto"/>
        <w:left w:val="none" w:sz="0" w:space="0" w:color="auto"/>
        <w:bottom w:val="none" w:sz="0" w:space="0" w:color="auto"/>
        <w:right w:val="none" w:sz="0" w:space="0" w:color="auto"/>
      </w:divBdr>
    </w:div>
    <w:div w:id="1684933025">
      <w:bodyDiv w:val="1"/>
      <w:marLeft w:val="0"/>
      <w:marRight w:val="0"/>
      <w:marTop w:val="0"/>
      <w:marBottom w:val="0"/>
      <w:divBdr>
        <w:top w:val="none" w:sz="0" w:space="0" w:color="auto"/>
        <w:left w:val="none" w:sz="0" w:space="0" w:color="auto"/>
        <w:bottom w:val="none" w:sz="0" w:space="0" w:color="auto"/>
        <w:right w:val="none" w:sz="0" w:space="0" w:color="auto"/>
      </w:divBdr>
      <w:divsChild>
        <w:div w:id="682895892">
          <w:marLeft w:val="480"/>
          <w:marRight w:val="0"/>
          <w:marTop w:val="0"/>
          <w:marBottom w:val="0"/>
          <w:divBdr>
            <w:top w:val="none" w:sz="0" w:space="0" w:color="auto"/>
            <w:left w:val="none" w:sz="0" w:space="0" w:color="auto"/>
            <w:bottom w:val="none" w:sz="0" w:space="0" w:color="auto"/>
            <w:right w:val="none" w:sz="0" w:space="0" w:color="auto"/>
          </w:divBdr>
          <w:divsChild>
            <w:div w:id="16550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7859">
      <w:bodyDiv w:val="1"/>
      <w:marLeft w:val="0"/>
      <w:marRight w:val="0"/>
      <w:marTop w:val="0"/>
      <w:marBottom w:val="0"/>
      <w:divBdr>
        <w:top w:val="none" w:sz="0" w:space="0" w:color="auto"/>
        <w:left w:val="none" w:sz="0" w:space="0" w:color="auto"/>
        <w:bottom w:val="none" w:sz="0" w:space="0" w:color="auto"/>
        <w:right w:val="none" w:sz="0" w:space="0" w:color="auto"/>
      </w:divBdr>
    </w:div>
    <w:div w:id="1982271986">
      <w:bodyDiv w:val="1"/>
      <w:marLeft w:val="0"/>
      <w:marRight w:val="0"/>
      <w:marTop w:val="0"/>
      <w:marBottom w:val="0"/>
      <w:divBdr>
        <w:top w:val="none" w:sz="0" w:space="0" w:color="auto"/>
        <w:left w:val="none" w:sz="0" w:space="0" w:color="auto"/>
        <w:bottom w:val="none" w:sz="0" w:space="0" w:color="auto"/>
        <w:right w:val="none" w:sz="0" w:space="0" w:color="auto"/>
      </w:divBdr>
      <w:divsChild>
        <w:div w:id="1309629936">
          <w:marLeft w:val="547"/>
          <w:marRight w:val="0"/>
          <w:marTop w:val="0"/>
          <w:marBottom w:val="0"/>
          <w:divBdr>
            <w:top w:val="none" w:sz="0" w:space="0" w:color="auto"/>
            <w:left w:val="none" w:sz="0" w:space="0" w:color="auto"/>
            <w:bottom w:val="none" w:sz="0" w:space="0" w:color="auto"/>
            <w:right w:val="none" w:sz="0" w:space="0" w:color="auto"/>
          </w:divBdr>
        </w:div>
        <w:div w:id="1106074876">
          <w:marLeft w:val="547"/>
          <w:marRight w:val="0"/>
          <w:marTop w:val="0"/>
          <w:marBottom w:val="0"/>
          <w:divBdr>
            <w:top w:val="none" w:sz="0" w:space="0" w:color="auto"/>
            <w:left w:val="none" w:sz="0" w:space="0" w:color="auto"/>
            <w:bottom w:val="none" w:sz="0" w:space="0" w:color="auto"/>
            <w:right w:val="none" w:sz="0" w:space="0" w:color="auto"/>
          </w:divBdr>
        </w:div>
        <w:div w:id="1470591344">
          <w:marLeft w:val="547"/>
          <w:marRight w:val="0"/>
          <w:marTop w:val="0"/>
          <w:marBottom w:val="0"/>
          <w:divBdr>
            <w:top w:val="none" w:sz="0" w:space="0" w:color="auto"/>
            <w:left w:val="none" w:sz="0" w:space="0" w:color="auto"/>
            <w:bottom w:val="none" w:sz="0" w:space="0" w:color="auto"/>
            <w:right w:val="none" w:sz="0" w:space="0" w:color="auto"/>
          </w:divBdr>
        </w:div>
        <w:div w:id="1973291921">
          <w:marLeft w:val="547"/>
          <w:marRight w:val="0"/>
          <w:marTop w:val="0"/>
          <w:marBottom w:val="0"/>
          <w:divBdr>
            <w:top w:val="none" w:sz="0" w:space="0" w:color="auto"/>
            <w:left w:val="none" w:sz="0" w:space="0" w:color="auto"/>
            <w:bottom w:val="none" w:sz="0" w:space="0" w:color="auto"/>
            <w:right w:val="none" w:sz="0" w:space="0" w:color="auto"/>
          </w:divBdr>
        </w:div>
        <w:div w:id="1187520854">
          <w:marLeft w:val="547"/>
          <w:marRight w:val="0"/>
          <w:marTop w:val="0"/>
          <w:marBottom w:val="0"/>
          <w:divBdr>
            <w:top w:val="none" w:sz="0" w:space="0" w:color="auto"/>
            <w:left w:val="none" w:sz="0" w:space="0" w:color="auto"/>
            <w:bottom w:val="none" w:sz="0" w:space="0" w:color="auto"/>
            <w:right w:val="none" w:sz="0" w:space="0" w:color="auto"/>
          </w:divBdr>
        </w:div>
        <w:div w:id="758714295">
          <w:marLeft w:val="547"/>
          <w:marRight w:val="0"/>
          <w:marTop w:val="0"/>
          <w:marBottom w:val="0"/>
          <w:divBdr>
            <w:top w:val="none" w:sz="0" w:space="0" w:color="auto"/>
            <w:left w:val="none" w:sz="0" w:space="0" w:color="auto"/>
            <w:bottom w:val="none" w:sz="0" w:space="0" w:color="auto"/>
            <w:right w:val="none" w:sz="0" w:space="0" w:color="auto"/>
          </w:divBdr>
        </w:div>
        <w:div w:id="1321276708">
          <w:marLeft w:val="547"/>
          <w:marRight w:val="0"/>
          <w:marTop w:val="0"/>
          <w:marBottom w:val="0"/>
          <w:divBdr>
            <w:top w:val="none" w:sz="0" w:space="0" w:color="auto"/>
            <w:left w:val="none" w:sz="0" w:space="0" w:color="auto"/>
            <w:bottom w:val="none" w:sz="0" w:space="0" w:color="auto"/>
            <w:right w:val="none" w:sz="0" w:space="0" w:color="auto"/>
          </w:divBdr>
        </w:div>
        <w:div w:id="382873723">
          <w:marLeft w:val="547"/>
          <w:marRight w:val="0"/>
          <w:marTop w:val="0"/>
          <w:marBottom w:val="0"/>
          <w:divBdr>
            <w:top w:val="none" w:sz="0" w:space="0" w:color="auto"/>
            <w:left w:val="none" w:sz="0" w:space="0" w:color="auto"/>
            <w:bottom w:val="none" w:sz="0" w:space="0" w:color="auto"/>
            <w:right w:val="none" w:sz="0" w:space="0" w:color="auto"/>
          </w:divBdr>
        </w:div>
        <w:div w:id="2051149979">
          <w:marLeft w:val="547"/>
          <w:marRight w:val="0"/>
          <w:marTop w:val="0"/>
          <w:marBottom w:val="0"/>
          <w:divBdr>
            <w:top w:val="none" w:sz="0" w:space="0" w:color="auto"/>
            <w:left w:val="none" w:sz="0" w:space="0" w:color="auto"/>
            <w:bottom w:val="none" w:sz="0" w:space="0" w:color="auto"/>
            <w:right w:val="none" w:sz="0" w:space="0" w:color="auto"/>
          </w:divBdr>
        </w:div>
        <w:div w:id="1717003893">
          <w:marLeft w:val="547"/>
          <w:marRight w:val="0"/>
          <w:marTop w:val="0"/>
          <w:marBottom w:val="0"/>
          <w:divBdr>
            <w:top w:val="none" w:sz="0" w:space="0" w:color="auto"/>
            <w:left w:val="none" w:sz="0" w:space="0" w:color="auto"/>
            <w:bottom w:val="none" w:sz="0" w:space="0" w:color="auto"/>
            <w:right w:val="none" w:sz="0" w:space="0" w:color="auto"/>
          </w:divBdr>
        </w:div>
        <w:div w:id="209849134">
          <w:marLeft w:val="547"/>
          <w:marRight w:val="0"/>
          <w:marTop w:val="0"/>
          <w:marBottom w:val="0"/>
          <w:divBdr>
            <w:top w:val="none" w:sz="0" w:space="0" w:color="auto"/>
            <w:left w:val="none" w:sz="0" w:space="0" w:color="auto"/>
            <w:bottom w:val="none" w:sz="0" w:space="0" w:color="auto"/>
            <w:right w:val="none" w:sz="0" w:space="0" w:color="auto"/>
          </w:divBdr>
        </w:div>
        <w:div w:id="823665708">
          <w:marLeft w:val="547"/>
          <w:marRight w:val="0"/>
          <w:marTop w:val="0"/>
          <w:marBottom w:val="0"/>
          <w:divBdr>
            <w:top w:val="none" w:sz="0" w:space="0" w:color="auto"/>
            <w:left w:val="none" w:sz="0" w:space="0" w:color="auto"/>
            <w:bottom w:val="none" w:sz="0" w:space="0" w:color="auto"/>
            <w:right w:val="none" w:sz="0" w:space="0" w:color="auto"/>
          </w:divBdr>
        </w:div>
        <w:div w:id="1423800940">
          <w:marLeft w:val="547"/>
          <w:marRight w:val="0"/>
          <w:marTop w:val="0"/>
          <w:marBottom w:val="0"/>
          <w:divBdr>
            <w:top w:val="none" w:sz="0" w:space="0" w:color="auto"/>
            <w:left w:val="none" w:sz="0" w:space="0" w:color="auto"/>
            <w:bottom w:val="none" w:sz="0" w:space="0" w:color="auto"/>
            <w:right w:val="none" w:sz="0" w:space="0" w:color="auto"/>
          </w:divBdr>
        </w:div>
        <w:div w:id="1306279043">
          <w:marLeft w:val="547"/>
          <w:marRight w:val="0"/>
          <w:marTop w:val="0"/>
          <w:marBottom w:val="0"/>
          <w:divBdr>
            <w:top w:val="none" w:sz="0" w:space="0" w:color="auto"/>
            <w:left w:val="none" w:sz="0" w:space="0" w:color="auto"/>
            <w:bottom w:val="none" w:sz="0" w:space="0" w:color="auto"/>
            <w:right w:val="none" w:sz="0" w:space="0" w:color="auto"/>
          </w:divBdr>
        </w:div>
        <w:div w:id="373507988">
          <w:marLeft w:val="547"/>
          <w:marRight w:val="0"/>
          <w:marTop w:val="0"/>
          <w:marBottom w:val="0"/>
          <w:divBdr>
            <w:top w:val="none" w:sz="0" w:space="0" w:color="auto"/>
            <w:left w:val="none" w:sz="0" w:space="0" w:color="auto"/>
            <w:bottom w:val="none" w:sz="0" w:space="0" w:color="auto"/>
            <w:right w:val="none" w:sz="0" w:space="0" w:color="auto"/>
          </w:divBdr>
        </w:div>
        <w:div w:id="537930426">
          <w:marLeft w:val="547"/>
          <w:marRight w:val="0"/>
          <w:marTop w:val="0"/>
          <w:marBottom w:val="0"/>
          <w:divBdr>
            <w:top w:val="none" w:sz="0" w:space="0" w:color="auto"/>
            <w:left w:val="none" w:sz="0" w:space="0" w:color="auto"/>
            <w:bottom w:val="none" w:sz="0" w:space="0" w:color="auto"/>
            <w:right w:val="none" w:sz="0" w:space="0" w:color="auto"/>
          </w:divBdr>
        </w:div>
        <w:div w:id="1397125254">
          <w:marLeft w:val="547"/>
          <w:marRight w:val="0"/>
          <w:marTop w:val="0"/>
          <w:marBottom w:val="0"/>
          <w:divBdr>
            <w:top w:val="none" w:sz="0" w:space="0" w:color="auto"/>
            <w:left w:val="none" w:sz="0" w:space="0" w:color="auto"/>
            <w:bottom w:val="none" w:sz="0" w:space="0" w:color="auto"/>
            <w:right w:val="none" w:sz="0" w:space="0" w:color="auto"/>
          </w:divBdr>
        </w:div>
        <w:div w:id="73205493">
          <w:marLeft w:val="547"/>
          <w:marRight w:val="0"/>
          <w:marTop w:val="0"/>
          <w:marBottom w:val="0"/>
          <w:divBdr>
            <w:top w:val="none" w:sz="0" w:space="0" w:color="auto"/>
            <w:left w:val="none" w:sz="0" w:space="0" w:color="auto"/>
            <w:bottom w:val="none" w:sz="0" w:space="0" w:color="auto"/>
            <w:right w:val="none" w:sz="0" w:space="0" w:color="auto"/>
          </w:divBdr>
        </w:div>
        <w:div w:id="1211838580">
          <w:marLeft w:val="547"/>
          <w:marRight w:val="0"/>
          <w:marTop w:val="0"/>
          <w:marBottom w:val="0"/>
          <w:divBdr>
            <w:top w:val="none" w:sz="0" w:space="0" w:color="auto"/>
            <w:left w:val="none" w:sz="0" w:space="0" w:color="auto"/>
            <w:bottom w:val="none" w:sz="0" w:space="0" w:color="auto"/>
            <w:right w:val="none" w:sz="0" w:space="0" w:color="auto"/>
          </w:divBdr>
        </w:div>
        <w:div w:id="88158681">
          <w:marLeft w:val="547"/>
          <w:marRight w:val="0"/>
          <w:marTop w:val="0"/>
          <w:marBottom w:val="0"/>
          <w:divBdr>
            <w:top w:val="none" w:sz="0" w:space="0" w:color="auto"/>
            <w:left w:val="none" w:sz="0" w:space="0" w:color="auto"/>
            <w:bottom w:val="none" w:sz="0" w:space="0" w:color="auto"/>
            <w:right w:val="none" w:sz="0" w:space="0" w:color="auto"/>
          </w:divBdr>
        </w:div>
        <w:div w:id="855272310">
          <w:marLeft w:val="547"/>
          <w:marRight w:val="0"/>
          <w:marTop w:val="0"/>
          <w:marBottom w:val="0"/>
          <w:divBdr>
            <w:top w:val="none" w:sz="0" w:space="0" w:color="auto"/>
            <w:left w:val="none" w:sz="0" w:space="0" w:color="auto"/>
            <w:bottom w:val="none" w:sz="0" w:space="0" w:color="auto"/>
            <w:right w:val="none" w:sz="0" w:space="0" w:color="auto"/>
          </w:divBdr>
        </w:div>
        <w:div w:id="1818915108">
          <w:marLeft w:val="547"/>
          <w:marRight w:val="0"/>
          <w:marTop w:val="0"/>
          <w:marBottom w:val="0"/>
          <w:divBdr>
            <w:top w:val="none" w:sz="0" w:space="0" w:color="auto"/>
            <w:left w:val="none" w:sz="0" w:space="0" w:color="auto"/>
            <w:bottom w:val="none" w:sz="0" w:space="0" w:color="auto"/>
            <w:right w:val="none" w:sz="0" w:space="0" w:color="auto"/>
          </w:divBdr>
        </w:div>
        <w:div w:id="192619861">
          <w:marLeft w:val="547"/>
          <w:marRight w:val="0"/>
          <w:marTop w:val="0"/>
          <w:marBottom w:val="0"/>
          <w:divBdr>
            <w:top w:val="none" w:sz="0" w:space="0" w:color="auto"/>
            <w:left w:val="none" w:sz="0" w:space="0" w:color="auto"/>
            <w:bottom w:val="none" w:sz="0" w:space="0" w:color="auto"/>
            <w:right w:val="none" w:sz="0" w:space="0" w:color="auto"/>
          </w:divBdr>
        </w:div>
        <w:div w:id="9569050">
          <w:marLeft w:val="547"/>
          <w:marRight w:val="0"/>
          <w:marTop w:val="0"/>
          <w:marBottom w:val="0"/>
          <w:divBdr>
            <w:top w:val="none" w:sz="0" w:space="0" w:color="auto"/>
            <w:left w:val="none" w:sz="0" w:space="0" w:color="auto"/>
            <w:bottom w:val="none" w:sz="0" w:space="0" w:color="auto"/>
            <w:right w:val="none" w:sz="0" w:space="0" w:color="auto"/>
          </w:divBdr>
        </w:div>
        <w:div w:id="2132672722">
          <w:marLeft w:val="547"/>
          <w:marRight w:val="0"/>
          <w:marTop w:val="0"/>
          <w:marBottom w:val="0"/>
          <w:divBdr>
            <w:top w:val="none" w:sz="0" w:space="0" w:color="auto"/>
            <w:left w:val="none" w:sz="0" w:space="0" w:color="auto"/>
            <w:bottom w:val="none" w:sz="0" w:space="0" w:color="auto"/>
            <w:right w:val="none" w:sz="0" w:space="0" w:color="auto"/>
          </w:divBdr>
        </w:div>
        <w:div w:id="2126847703">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43331-B515-41E1-98EB-E73F58D6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7179</Words>
  <Characters>40921</Characters>
  <Application>Microsoft Office Word</Application>
  <DocSecurity>0</DocSecurity>
  <Lines>341</Lines>
  <Paragraphs>96</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University of Leeds</Company>
  <LinksUpToDate>false</LinksUpToDate>
  <CharactersWithSpaces>48004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Joyashree Roy</dc:creator>
  <cp:lastModifiedBy>William Lamb</cp:lastModifiedBy>
  <cp:revision>2</cp:revision>
  <dcterms:created xsi:type="dcterms:W3CDTF">2017-12-06T12:58:00Z</dcterms:created>
  <dcterms:modified xsi:type="dcterms:W3CDTF">2017-12-06T12:58:00Z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zotero-version="5.0.29"&gt;&lt;session id="caumxMCL"/&gt;&lt;style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